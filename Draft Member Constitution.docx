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691" w:rsidRDefault="009F7691" w:rsidP="009F7691">
      <w:pPr>
        <w:spacing w:after="800" w:line="240" w:lineRule="auto"/>
        <w:ind w:right="-64"/>
        <w:jc w:val="center"/>
        <w:rPr>
          <w:b/>
          <w:color w:val="2C7890"/>
          <w:sz w:val="40"/>
          <w:szCs w:val="52"/>
        </w:rPr>
      </w:pPr>
      <w:bookmarkStart w:id="0" w:name="_Toc390875784"/>
      <w:bookmarkStart w:id="1" w:name="_Toc343618889"/>
      <w:bookmarkStart w:id="2" w:name="_Toc343618976"/>
      <w:bookmarkStart w:id="3" w:name="_Toc343619013"/>
      <w:bookmarkStart w:id="4" w:name="_Toc345689146"/>
    </w:p>
    <w:p w:rsidR="00F56EC7" w:rsidRPr="00D15512" w:rsidRDefault="009F7691" w:rsidP="00F56EC7">
      <w:pPr>
        <w:spacing w:after="0" w:line="240" w:lineRule="auto"/>
        <w:ind w:right="-64"/>
        <w:jc w:val="center"/>
        <w:rPr>
          <w:b/>
          <w:color w:val="236073"/>
          <w:sz w:val="72"/>
          <w:szCs w:val="72"/>
        </w:rPr>
      </w:pPr>
      <w:del w:id="5" w:author="Calham Dower" w:date="2017-05-29T17:52:00Z">
        <w:r w:rsidRPr="00D15512" w:rsidDel="00573625">
          <w:rPr>
            <w:b/>
            <w:color w:val="236073"/>
            <w:sz w:val="72"/>
            <w:szCs w:val="72"/>
          </w:rPr>
          <w:delText xml:space="preserve">Template constitution </w:delText>
        </w:r>
      </w:del>
      <w:ins w:id="6" w:author="Calham Dower" w:date="2017-05-29T17:52:00Z">
        <w:r w:rsidR="00573625">
          <w:rPr>
            <w:b/>
            <w:color w:val="236073"/>
            <w:sz w:val="72"/>
            <w:szCs w:val="72"/>
          </w:rPr>
          <w:t>The Annual Chip-In</w:t>
        </w:r>
      </w:ins>
    </w:p>
    <w:p w:rsidR="009F7691" w:rsidRPr="00C818F3" w:rsidRDefault="009F7691" w:rsidP="00F56EC7">
      <w:pPr>
        <w:spacing w:after="0" w:line="240" w:lineRule="auto"/>
        <w:ind w:right="-64"/>
        <w:jc w:val="center"/>
        <w:rPr>
          <w:b/>
          <w:color w:val="236073"/>
          <w:sz w:val="52"/>
          <w:szCs w:val="52"/>
        </w:rPr>
      </w:pPr>
      <w:del w:id="7" w:author="Calham Dower" w:date="2017-05-29T17:56:00Z">
        <w:r w:rsidRPr="00C818F3" w:rsidDel="00573625">
          <w:rPr>
            <w:b/>
            <w:color w:val="236073"/>
            <w:sz w:val="52"/>
            <w:szCs w:val="52"/>
          </w:rPr>
          <w:delText>for a charitable purpose</w:delText>
        </w:r>
      </w:del>
      <w:ins w:id="8" w:author="Calham Dower" w:date="2017-05-29T17:56:00Z">
        <w:r w:rsidR="00573625">
          <w:rPr>
            <w:b/>
            <w:color w:val="236073"/>
            <w:sz w:val="52"/>
            <w:szCs w:val="52"/>
          </w:rPr>
          <w:t>Lads Invitational Golf</w:t>
        </w:r>
      </w:ins>
      <w:r w:rsidRPr="00C818F3">
        <w:rPr>
          <w:b/>
          <w:color w:val="236073"/>
          <w:sz w:val="52"/>
          <w:szCs w:val="52"/>
        </w:rPr>
        <w:br/>
        <w:t>company limited by guarantee</w:t>
      </w:r>
      <w:bookmarkEnd w:id="0"/>
      <w:bookmarkEnd w:id="1"/>
      <w:bookmarkEnd w:id="2"/>
      <w:bookmarkEnd w:id="3"/>
      <w:bookmarkEnd w:id="4"/>
    </w:p>
    <w:p w:rsidR="009F7691" w:rsidRPr="00717AC7" w:rsidRDefault="009F7691" w:rsidP="009F7691">
      <w:pPr>
        <w:jc w:val="center"/>
        <w:rPr>
          <w:rFonts w:asciiTheme="minorHAnsi" w:hAnsiTheme="minorHAnsi" w:cstheme="minorHAnsi"/>
        </w:rPr>
      </w:pPr>
    </w:p>
    <w:p w:rsidR="009F7691" w:rsidRPr="00717AC7" w:rsidRDefault="009F7691" w:rsidP="009F7691">
      <w:pPr>
        <w:jc w:val="center"/>
        <w:outlineLvl w:val="0"/>
        <w:rPr>
          <w:rFonts w:asciiTheme="minorHAnsi" w:hAnsiTheme="minorHAnsi" w:cstheme="minorHAnsi"/>
        </w:rPr>
        <w:sectPr w:rsidR="009F7691" w:rsidRPr="00717AC7" w:rsidSect="009F7691">
          <w:headerReference w:type="even" r:id="rId8"/>
          <w:headerReference w:type="default" r:id="rId9"/>
          <w:footerReference w:type="even" r:id="rId10"/>
          <w:footerReference w:type="default" r:id="rId11"/>
          <w:headerReference w:type="first" r:id="rId12"/>
          <w:type w:val="continuous"/>
          <w:pgSz w:w="11900" w:h="16840"/>
          <w:pgMar w:top="2438" w:right="1247" w:bottom="2495" w:left="1247" w:header="709" w:footer="709" w:gutter="0"/>
          <w:cols w:space="708"/>
          <w:titlePg/>
        </w:sectPr>
      </w:pPr>
    </w:p>
    <w:p w:rsidR="00965587" w:rsidRDefault="00965587" w:rsidP="00965587"/>
    <w:p w:rsidR="00A02A32" w:rsidDel="00573625" w:rsidRDefault="00A02A32" w:rsidP="00965587">
      <w:pPr>
        <w:rPr>
          <w:del w:id="9" w:author="Calham Dower" w:date="2017-05-29T17:56:00Z"/>
        </w:rPr>
      </w:pPr>
    </w:p>
    <w:p w:rsidR="00965587" w:rsidDel="00573625" w:rsidRDefault="0025039C" w:rsidP="00573625">
      <w:pPr>
        <w:rPr>
          <w:del w:id="10" w:author="Calham Dower" w:date="2017-05-29T17:56:00Z"/>
        </w:rPr>
        <w:pPrChange w:id="11" w:author="Calham Dower" w:date="2017-05-29T17:56:00Z">
          <w:pPr/>
        </w:pPrChange>
      </w:pPr>
      <w:del w:id="12" w:author="Calham Dower" w:date="2017-05-29T17:56:00Z">
        <w:r w:rsidDel="00573625">
          <w:br/>
        </w:r>
        <w:r w:rsidR="00965587" w:rsidDel="00573625">
          <w:delText xml:space="preserve">The template constitution and guide have been developed by the ACNC in close consultation with the ATO, ASIC and a number of professional advisors.  </w:delText>
        </w:r>
      </w:del>
    </w:p>
    <w:p w:rsidR="00201C4D" w:rsidRPr="00D3749B" w:rsidDel="00573625" w:rsidRDefault="00201C4D" w:rsidP="00573625">
      <w:pPr>
        <w:rPr>
          <w:del w:id="13" w:author="Calham Dower" w:date="2017-05-29T17:56:00Z"/>
          <w:b/>
        </w:rPr>
        <w:pPrChange w:id="14" w:author="Calham Dower" w:date="2017-05-29T17:56:00Z">
          <w:pPr/>
        </w:pPrChange>
      </w:pPr>
      <w:del w:id="15" w:author="Calham Dower" w:date="2017-05-29T17:56:00Z">
        <w:r w:rsidDel="00573625">
          <w:rPr>
            <w:b/>
          </w:rPr>
          <w:delText>Disclaimer</w:delText>
        </w:r>
      </w:del>
    </w:p>
    <w:p w:rsidR="00B32266" w:rsidDel="00573625" w:rsidRDefault="00B32266" w:rsidP="00573625">
      <w:pPr>
        <w:rPr>
          <w:del w:id="16" w:author="Calham Dower" w:date="2017-05-29T17:56:00Z"/>
        </w:rPr>
        <w:pPrChange w:id="17" w:author="Calham Dower" w:date="2017-05-29T17:56:00Z">
          <w:pPr/>
        </w:pPrChange>
      </w:pPr>
      <w:del w:id="18" w:author="Calham Dower" w:date="2017-05-29T17:56:00Z">
        <w:r w:rsidDel="00573625">
          <w:delText xml:space="preserve">This template constitution is for general information purposes only and is intended to be used as a starting point for small charities preparing their own constitutions.  This means that small charities should use this constitution as a guide only, and adopt a constitution that is suitable for their own individual needs and circumstances. </w:delText>
        </w:r>
      </w:del>
    </w:p>
    <w:p w:rsidR="00B32266" w:rsidDel="00573625" w:rsidRDefault="00B32266" w:rsidP="00573625">
      <w:pPr>
        <w:rPr>
          <w:del w:id="19" w:author="Calham Dower" w:date="2017-05-29T17:56:00Z"/>
        </w:rPr>
        <w:pPrChange w:id="20" w:author="Calham Dower" w:date="2017-05-29T17:56:00Z">
          <w:pPr/>
        </w:pPrChange>
      </w:pPr>
      <w:del w:id="21" w:author="Calham Dower" w:date="2017-05-29T17:56:00Z">
        <w:r w:rsidDel="00573625">
          <w:delText xml:space="preserve">More information on this constitution is </w:delText>
        </w:r>
        <w:r w:rsidRPr="008C176F" w:rsidDel="00573625">
          <w:delText xml:space="preserve">available in the </w:delText>
        </w:r>
        <w:r w:rsidR="008C176F" w:rsidDel="00573625">
          <w:delText>g</w:delText>
        </w:r>
        <w:r w:rsidRPr="008C176F" w:rsidDel="00573625">
          <w:delText>uide to the ACNC’s template constitution for a charitable company limited by guarantee. You should</w:delText>
        </w:r>
        <w:r w:rsidDel="00573625">
          <w:delText xml:space="preserve"> seek professional advice if you need help understanding this constitution.</w:delText>
        </w:r>
      </w:del>
    </w:p>
    <w:p w:rsidR="00B32266" w:rsidDel="00573625" w:rsidRDefault="00B32266" w:rsidP="00573625">
      <w:pPr>
        <w:rPr>
          <w:del w:id="22" w:author="Calham Dower" w:date="2017-05-29T17:56:00Z"/>
        </w:rPr>
        <w:pPrChange w:id="23" w:author="Calham Dower" w:date="2017-05-29T17:56:00Z">
          <w:pPr/>
        </w:pPrChange>
      </w:pPr>
      <w:del w:id="24" w:author="Calham Dower" w:date="2017-05-29T17:56:00Z">
        <w:r w:rsidDel="00573625">
          <w:delText xml:space="preserve">The </w:delText>
        </w:r>
        <w:r w:rsidR="00573625" w:rsidDel="00573625">
          <w:fldChar w:fldCharType="begin"/>
        </w:r>
        <w:r w:rsidR="00573625" w:rsidDel="00573625">
          <w:delInstrText xml:space="preserve"> HYPERLINK "http://acnc.gov.au/ACNC/About_ACNC/Site_information/Disclaimer/ACNC/Site/Disclaimer.aspx" </w:delInstrText>
        </w:r>
        <w:r w:rsidR="00573625" w:rsidDel="00573625">
          <w:fldChar w:fldCharType="separate"/>
        </w:r>
        <w:r w:rsidRPr="00B32266" w:rsidDel="00573625">
          <w:rPr>
            <w:rStyle w:val="Hyperlink"/>
            <w:rFonts w:cs="Arial"/>
          </w:rPr>
          <w:delText>ACNC’s general disclaimer</w:delText>
        </w:r>
        <w:r w:rsidR="00573625" w:rsidDel="00573625">
          <w:rPr>
            <w:rStyle w:val="Hyperlink"/>
            <w:rFonts w:cs="Arial"/>
          </w:rPr>
          <w:fldChar w:fldCharType="end"/>
        </w:r>
        <w:r w:rsidDel="00573625">
          <w:delText xml:space="preserve">, which is set out on the ACNC’s website, applies to this constitution.  </w:delText>
        </w:r>
      </w:del>
    </w:p>
    <w:p w:rsidR="00F54E26" w:rsidRDefault="00B32266" w:rsidP="00573625">
      <w:pPr>
        <w:sectPr w:rsidR="00F54E26" w:rsidSect="00D22216">
          <w:headerReference w:type="even" r:id="rId13"/>
          <w:headerReference w:type="default" r:id="rId14"/>
          <w:footerReference w:type="even" r:id="rId15"/>
          <w:footerReference w:type="default" r:id="rId16"/>
          <w:headerReference w:type="first" r:id="rId17"/>
          <w:type w:val="continuous"/>
          <w:pgSz w:w="11900" w:h="16840"/>
          <w:pgMar w:top="1985" w:right="1418" w:bottom="1701" w:left="1418" w:header="709" w:footer="1004" w:gutter="0"/>
          <w:cols w:space="567"/>
        </w:sectPr>
        <w:pPrChange w:id="25" w:author="Calham Dower" w:date="2017-05-29T17:56:00Z">
          <w:pPr>
            <w:spacing w:after="240"/>
          </w:pPr>
        </w:pPrChange>
      </w:pPr>
      <w:del w:id="26" w:author="Calham Dower" w:date="2017-05-29T17:56:00Z">
        <w:r w:rsidDel="00573625">
          <w:delText xml:space="preserve">This constitution reflects the law as at </w:delText>
        </w:r>
        <w:r w:rsidR="00EC38D5" w:rsidDel="00573625">
          <w:delText>8 December 2014</w:delText>
        </w:r>
        <w:r w:rsidR="00EF7947" w:rsidDel="00573625">
          <w:delText>.</w:delText>
        </w:r>
      </w:del>
    </w:p>
    <w:p w:rsidR="00F54E26" w:rsidRDefault="00F54E26">
      <w:pPr>
        <w:spacing w:after="240"/>
        <w:sectPr w:rsidR="00F54E26" w:rsidSect="00F54E26">
          <w:headerReference w:type="even" r:id="rId18"/>
          <w:headerReference w:type="default" r:id="rId19"/>
          <w:headerReference w:type="first" r:id="rId20"/>
          <w:pgSz w:w="11900" w:h="16840"/>
          <w:pgMar w:top="1985" w:right="1418" w:bottom="1701" w:left="1418" w:header="709" w:footer="1004" w:gutter="0"/>
          <w:cols w:space="567"/>
        </w:sectPr>
      </w:pPr>
    </w:p>
    <w:p w:rsidR="00690123" w:rsidRPr="0013342A" w:rsidRDefault="00690123" w:rsidP="00690123">
      <w:pPr>
        <w:pStyle w:val="Heading2"/>
        <w:rPr>
          <w:sz w:val="36"/>
          <w:szCs w:val="36"/>
        </w:rPr>
      </w:pPr>
      <w:r w:rsidRPr="0013342A">
        <w:rPr>
          <w:sz w:val="36"/>
          <w:szCs w:val="36"/>
        </w:rPr>
        <w:lastRenderedPageBreak/>
        <w:t>Checklist</w:t>
      </w:r>
      <w:r w:rsidR="00A2216B" w:rsidRPr="0013342A">
        <w:rPr>
          <w:sz w:val="36"/>
          <w:szCs w:val="36"/>
        </w:rPr>
        <w:t>:</w:t>
      </w:r>
      <w:r w:rsidR="0013342A" w:rsidRPr="0013342A">
        <w:rPr>
          <w:sz w:val="36"/>
          <w:szCs w:val="36"/>
        </w:rPr>
        <w:t xml:space="preserve"> Preparing to use the template constitution</w:t>
      </w:r>
    </w:p>
    <w:p w:rsidR="009A0AB3" w:rsidRDefault="009A0AB3" w:rsidP="00690123"/>
    <w:p w:rsidR="00690123" w:rsidRDefault="00690123" w:rsidP="00690123">
      <w:r>
        <w:t xml:space="preserve">This </w:t>
      </w:r>
      <w:r w:rsidRPr="000564CA">
        <w:t>checklist</w:t>
      </w:r>
      <w:r>
        <w:t xml:space="preserve"> contains </w:t>
      </w:r>
      <w:r w:rsidRPr="000564CA">
        <w:t xml:space="preserve">information you </w:t>
      </w:r>
      <w:r>
        <w:t xml:space="preserve">need to consider when completing </w:t>
      </w:r>
      <w:r w:rsidRPr="000564CA">
        <w:t xml:space="preserve">the ACNC’s </w:t>
      </w:r>
      <w:r>
        <w:t>template</w:t>
      </w:r>
      <w:r w:rsidRPr="000564CA">
        <w:t xml:space="preserve"> constitution for a charitable company limited by guarantee</w:t>
      </w:r>
      <w:r>
        <w:t xml:space="preserve">. </w:t>
      </w:r>
    </w:p>
    <w:p w:rsidR="00690123" w:rsidRDefault="00690123" w:rsidP="00690123">
      <w:r>
        <w:t xml:space="preserve">More information on each clause of the template </w:t>
      </w:r>
      <w:r w:rsidRPr="00A2216B">
        <w:t xml:space="preserve">constitution is in </w:t>
      </w:r>
      <w:r w:rsidR="00A2216B" w:rsidRPr="00A2216B">
        <w:t xml:space="preserve">the </w:t>
      </w:r>
      <w:r w:rsidR="00E451D8">
        <w:t>g</w:t>
      </w:r>
      <w:r w:rsidRPr="00E451D8">
        <w:t>uide to the ACNC’s template constitution for charitable companies limited by guarantee.</w:t>
      </w:r>
      <w:r w:rsidR="008C683A">
        <w:t xml:space="preserve">  It is important that you review that guide to help you understand the purpose and effect of each clause.</w:t>
      </w:r>
    </w:p>
    <w:p w:rsidR="00690123" w:rsidRPr="00D6716A" w:rsidRDefault="00690123" w:rsidP="00690123">
      <w:pPr>
        <w:rPr>
          <w:b/>
          <w:color w:val="365F91"/>
        </w:rPr>
      </w:pPr>
      <w:r w:rsidRPr="00D6716A">
        <w:rPr>
          <w:b/>
          <w:color w:val="365F91"/>
        </w:rPr>
        <w:t>Do you know, or have you decided:</w:t>
      </w:r>
    </w:p>
    <w:p w:rsidR="00690123" w:rsidRDefault="00690123" w:rsidP="009A1684">
      <w:pPr>
        <w:spacing w:before="240" w:after="120"/>
        <w:rPr>
          <w:b/>
        </w:rPr>
      </w:pPr>
      <w:r>
        <w:rPr>
          <w:b/>
          <w:sz w:val="40"/>
        </w:rPr>
        <w:t xml:space="preserve">□ </w:t>
      </w:r>
      <w:r>
        <w:rPr>
          <w:b/>
        </w:rPr>
        <w:t>The name of your company, Australian Business Number (ABN) and Australian Company Number (ACN) (cover page and clause 1)</w:t>
      </w:r>
    </w:p>
    <w:p w:rsidR="00886D6F" w:rsidRDefault="00690123" w:rsidP="009A1684">
      <w:pPr>
        <w:spacing w:before="120" w:after="120"/>
      </w:pPr>
      <w:r>
        <w:t>You should write down this information when it is available.</w:t>
      </w:r>
    </w:p>
    <w:p w:rsidR="00690123" w:rsidRDefault="00690123" w:rsidP="009A1684">
      <w:pPr>
        <w:spacing w:before="240" w:after="120"/>
        <w:rPr>
          <w:b/>
        </w:rPr>
      </w:pPr>
      <w:r>
        <w:rPr>
          <w:b/>
          <w:sz w:val="40"/>
        </w:rPr>
        <w:t xml:space="preserve">□ </w:t>
      </w:r>
      <w:r>
        <w:rPr>
          <w:b/>
        </w:rPr>
        <w:t xml:space="preserve">The amount of the guarantee </w:t>
      </w:r>
      <w:r w:rsidRPr="000564CA">
        <w:rPr>
          <w:b/>
        </w:rPr>
        <w:t>(clause 4)</w:t>
      </w:r>
      <w:r w:rsidR="00275696">
        <w:rPr>
          <w:b/>
        </w:rPr>
        <w:br/>
      </w:r>
      <w:r>
        <w:t xml:space="preserve">How much will members need to pay towards certain debts </w:t>
      </w:r>
      <w:r w:rsidRPr="008B658A">
        <w:t>if the company winds up</w:t>
      </w:r>
      <w:r>
        <w:t>? For an existing company, this must be the same amount as in your existing constitution.</w:t>
      </w:r>
    </w:p>
    <w:p w:rsidR="00690123" w:rsidRDefault="00690123" w:rsidP="009A1684">
      <w:pPr>
        <w:spacing w:before="240" w:after="120"/>
        <w:rPr>
          <w:b/>
        </w:rPr>
      </w:pPr>
      <w:r>
        <w:rPr>
          <w:b/>
          <w:sz w:val="40"/>
        </w:rPr>
        <w:t xml:space="preserve">□ </w:t>
      </w:r>
      <w:r>
        <w:rPr>
          <w:b/>
        </w:rPr>
        <w:t xml:space="preserve">Your company’s </w:t>
      </w:r>
      <w:r w:rsidRPr="000564CA">
        <w:rPr>
          <w:b/>
        </w:rPr>
        <w:t>charitable purpose</w:t>
      </w:r>
      <w:r w:rsidR="00C740B4">
        <w:rPr>
          <w:b/>
        </w:rPr>
        <w:t>(</w:t>
      </w:r>
      <w:r w:rsidRPr="000564CA">
        <w:rPr>
          <w:b/>
        </w:rPr>
        <w:t>s</w:t>
      </w:r>
      <w:r w:rsidR="00C740B4">
        <w:rPr>
          <w:b/>
        </w:rPr>
        <w:t>)</w:t>
      </w:r>
      <w:r w:rsidRPr="000564CA">
        <w:rPr>
          <w:b/>
        </w:rPr>
        <w:t xml:space="preserve"> (clause 6)</w:t>
      </w:r>
    </w:p>
    <w:p w:rsidR="00690123" w:rsidRDefault="00690123" w:rsidP="009A1684">
      <w:pPr>
        <w:spacing w:before="120" w:after="120"/>
      </w:pPr>
      <w:r>
        <w:t xml:space="preserve">Why has your organisation been set up, and what will </w:t>
      </w:r>
      <w:r w:rsidR="008C683A">
        <w:t>it</w:t>
      </w:r>
      <w:r>
        <w:t xml:space="preserve"> work towards achieving?  </w:t>
      </w:r>
      <w:r w:rsidR="00C740B4">
        <w:t>This is also called</w:t>
      </w:r>
      <w:r>
        <w:t xml:space="preserve"> your company’s mission. See our </w:t>
      </w:r>
      <w:r w:rsidRPr="000564CA">
        <w:t>guidance on</w:t>
      </w:r>
      <w:r>
        <w:t xml:space="preserve"> what </w:t>
      </w:r>
      <w:hyperlink r:id="rId21" w:history="1">
        <w:r w:rsidRPr="000564CA">
          <w:rPr>
            <w:rStyle w:val="Hyperlink"/>
          </w:rPr>
          <w:t>charitable purposes</w:t>
        </w:r>
      </w:hyperlink>
      <w:r>
        <w:t xml:space="preserve"> are, with </w:t>
      </w:r>
      <w:hyperlink r:id="rId22" w:history="1">
        <w:r w:rsidRPr="00D40FC3">
          <w:rPr>
            <w:rStyle w:val="Hyperlink"/>
            <w:rFonts w:cs="Calibri"/>
          </w:rPr>
          <w:t>examples of charitable purposes</w:t>
        </w:r>
      </w:hyperlink>
      <w:r w:rsidRPr="00D40FC3">
        <w:t>.</w:t>
      </w:r>
      <w:r>
        <w:t xml:space="preserve"> </w:t>
      </w:r>
    </w:p>
    <w:p w:rsidR="009A1684" w:rsidRDefault="00690123" w:rsidP="00886D6F">
      <w:pPr>
        <w:spacing w:before="120" w:after="120"/>
      </w:pPr>
      <w:r>
        <w:t>Existing companies should review the guidance on</w:t>
      </w:r>
      <w:r w:rsidR="00275696">
        <w:t xml:space="preserve"> clause 6 for more information.</w:t>
      </w:r>
    </w:p>
    <w:p w:rsidR="00690123" w:rsidRPr="000564CA" w:rsidRDefault="00690123" w:rsidP="009A1684">
      <w:pPr>
        <w:spacing w:before="240" w:after="120"/>
        <w:rPr>
          <w:b/>
        </w:rPr>
      </w:pPr>
      <w:r>
        <w:rPr>
          <w:b/>
          <w:sz w:val="40"/>
        </w:rPr>
        <w:t xml:space="preserve">□ </w:t>
      </w:r>
      <w:r w:rsidR="003C362B">
        <w:rPr>
          <w:b/>
        </w:rPr>
        <w:t xml:space="preserve">The </w:t>
      </w:r>
      <w:r w:rsidRPr="000564CA">
        <w:rPr>
          <w:b/>
        </w:rPr>
        <w:t xml:space="preserve">quorum </w:t>
      </w:r>
      <w:r>
        <w:rPr>
          <w:b/>
        </w:rPr>
        <w:t>required</w:t>
      </w:r>
      <w:r w:rsidRPr="000564CA">
        <w:rPr>
          <w:b/>
        </w:rPr>
        <w:t xml:space="preserve"> </w:t>
      </w:r>
      <w:r>
        <w:rPr>
          <w:b/>
        </w:rPr>
        <w:t xml:space="preserve">for </w:t>
      </w:r>
      <w:r w:rsidRPr="000564CA">
        <w:rPr>
          <w:b/>
        </w:rPr>
        <w:t>a general meeting (</w:t>
      </w:r>
      <w:r w:rsidRPr="00B22615">
        <w:rPr>
          <w:b/>
        </w:rPr>
        <w:t>clause 22)</w:t>
      </w:r>
    </w:p>
    <w:p w:rsidR="00275696" w:rsidRDefault="00690123" w:rsidP="009A1684">
      <w:pPr>
        <w:spacing w:before="120" w:after="120"/>
      </w:pPr>
      <w:r>
        <w:t xml:space="preserve">How many members will need to be at a general meeting to make a quorum (the number required to </w:t>
      </w:r>
      <w:r w:rsidR="00C740B4">
        <w:t>attend</w:t>
      </w:r>
      <w:r>
        <w:t xml:space="preserve"> before the meeting can be held)?  See the guidance on clause 22 for more information. </w:t>
      </w:r>
    </w:p>
    <w:p w:rsidR="00690123" w:rsidRDefault="00690123" w:rsidP="009A1684">
      <w:pPr>
        <w:spacing w:before="240" w:after="120"/>
        <w:rPr>
          <w:b/>
        </w:rPr>
      </w:pPr>
      <w:r>
        <w:rPr>
          <w:b/>
          <w:sz w:val="40"/>
        </w:rPr>
        <w:t xml:space="preserve">□ </w:t>
      </w:r>
      <w:r>
        <w:rPr>
          <w:b/>
        </w:rPr>
        <w:t>How many directors your company has (clause 38)</w:t>
      </w:r>
    </w:p>
    <w:p w:rsidR="00690123" w:rsidRDefault="00690123" w:rsidP="009A1684">
      <w:pPr>
        <w:spacing w:before="120" w:after="120"/>
      </w:pPr>
      <w:r w:rsidRPr="00B22615">
        <w:t>The template constitution allows for 3 to 9 directors, but you may wish to change this number</w:t>
      </w:r>
      <w:r>
        <w:t xml:space="preserve">. Your company </w:t>
      </w:r>
      <w:r w:rsidRPr="00B22615">
        <w:t>must have at least 3 directors.</w:t>
      </w:r>
      <w:r>
        <w:t xml:space="preserve">  See the guidance on clause 38 for more information.</w:t>
      </w:r>
      <w:r w:rsidRPr="00B22615" w:rsidDel="00811D7C">
        <w:t xml:space="preserve"> </w:t>
      </w:r>
    </w:p>
    <w:p w:rsidR="009A1684" w:rsidRDefault="009A1684">
      <w:pPr>
        <w:suppressAutoHyphens w:val="0"/>
        <w:spacing w:after="0" w:line="240" w:lineRule="auto"/>
        <w:rPr>
          <w:b/>
          <w:sz w:val="40"/>
        </w:rPr>
      </w:pPr>
      <w:r>
        <w:rPr>
          <w:b/>
          <w:sz w:val="40"/>
        </w:rPr>
        <w:br w:type="page"/>
      </w:r>
    </w:p>
    <w:p w:rsidR="00690123" w:rsidRPr="00B22615" w:rsidRDefault="00690123" w:rsidP="009A1684">
      <w:pPr>
        <w:spacing w:before="240" w:after="120"/>
        <w:rPr>
          <w:b/>
        </w:rPr>
      </w:pPr>
      <w:r>
        <w:rPr>
          <w:b/>
          <w:sz w:val="40"/>
        </w:rPr>
        <w:lastRenderedPageBreak/>
        <w:t xml:space="preserve">□ </w:t>
      </w:r>
      <w:r>
        <w:rPr>
          <w:b/>
        </w:rPr>
        <w:t xml:space="preserve">How </w:t>
      </w:r>
      <w:r w:rsidR="00004E2D">
        <w:rPr>
          <w:b/>
        </w:rPr>
        <w:t>many meetings a director can miss (without consent)</w:t>
      </w:r>
      <w:r>
        <w:rPr>
          <w:b/>
        </w:rPr>
        <w:t xml:space="preserve"> </w:t>
      </w:r>
      <w:r w:rsidRPr="00B22615">
        <w:rPr>
          <w:b/>
        </w:rPr>
        <w:t>(clause 42)</w:t>
      </w:r>
    </w:p>
    <w:p w:rsidR="00690123" w:rsidRPr="003D5C3D" w:rsidRDefault="00690123" w:rsidP="009A1684">
      <w:pPr>
        <w:spacing w:before="120" w:after="120"/>
      </w:pPr>
      <w:r>
        <w:t xml:space="preserve">Your company needs its directors to be actively involved in managing the company, which includes attending meetings.  </w:t>
      </w:r>
      <w:r w:rsidRPr="00B22615">
        <w:t xml:space="preserve">How </w:t>
      </w:r>
      <w:r w:rsidR="00004E2D">
        <w:t xml:space="preserve">many directors’ meetings </w:t>
      </w:r>
      <w:r w:rsidRPr="00B22615">
        <w:t xml:space="preserve">will your company allow </w:t>
      </w:r>
      <w:r w:rsidRPr="003D5C3D">
        <w:t xml:space="preserve">a director to </w:t>
      </w:r>
      <w:r w:rsidR="00004E2D">
        <w:t xml:space="preserve">miss </w:t>
      </w:r>
      <w:r>
        <w:t>without the other directors agreeing</w:t>
      </w:r>
      <w:r w:rsidRPr="003D5C3D">
        <w:t>?</w:t>
      </w:r>
      <w:r>
        <w:t xml:space="preserve"> See the guidance on clause 42 for more information.</w:t>
      </w:r>
    </w:p>
    <w:p w:rsidR="00690123" w:rsidRPr="00B22615" w:rsidRDefault="00690123" w:rsidP="009A1684">
      <w:pPr>
        <w:spacing w:before="240" w:after="120"/>
        <w:rPr>
          <w:b/>
        </w:rPr>
      </w:pPr>
      <w:r w:rsidRPr="0023749E">
        <w:rPr>
          <w:b/>
          <w:sz w:val="40"/>
        </w:rPr>
        <w:t xml:space="preserve">□ </w:t>
      </w:r>
      <w:r w:rsidRPr="001B0E16">
        <w:rPr>
          <w:b/>
        </w:rPr>
        <w:t>Whether the directors will re</w:t>
      </w:r>
      <w:r w:rsidRPr="00A67C0B">
        <w:rPr>
          <w:b/>
        </w:rPr>
        <w:t xml:space="preserve">ceive fees (clause </w:t>
      </w:r>
      <w:r w:rsidRPr="00B22615">
        <w:rPr>
          <w:b/>
        </w:rPr>
        <w:t>45)</w:t>
      </w:r>
    </w:p>
    <w:p w:rsidR="00690123" w:rsidRPr="003A2640" w:rsidRDefault="00690123" w:rsidP="009A1684">
      <w:pPr>
        <w:spacing w:before="120" w:after="120"/>
      </w:pPr>
      <w:r w:rsidRPr="00B22615">
        <w:t>Under the template constitution</w:t>
      </w:r>
      <w:r w:rsidRPr="00362C9A">
        <w:t>,</w:t>
      </w:r>
      <w:r w:rsidRPr="003D5C3D">
        <w:t xml:space="preserve"> directors cannot receive fees for </w:t>
      </w:r>
      <w:r w:rsidRPr="0023749E">
        <w:t xml:space="preserve">acting as directors. </w:t>
      </w:r>
      <w:r w:rsidRPr="001B0E16">
        <w:t>You may choose to change this, however</w:t>
      </w:r>
      <w:r w:rsidRPr="009C1427">
        <w:t xml:space="preserve"> there are certain legal </w:t>
      </w:r>
      <w:r>
        <w:t>consequences</w:t>
      </w:r>
      <w:r w:rsidRPr="00F27614">
        <w:t xml:space="preserve"> if your company pays</w:t>
      </w:r>
      <w:r w:rsidRPr="00BA52FB">
        <w:t xml:space="preserve"> its directors fees</w:t>
      </w:r>
      <w:r>
        <w:t>. See the guidance on clause 45 for more information.</w:t>
      </w:r>
    </w:p>
    <w:p w:rsidR="00690123" w:rsidRDefault="00690123" w:rsidP="009A1684">
      <w:pPr>
        <w:spacing w:before="240" w:after="120"/>
        <w:rPr>
          <w:b/>
        </w:rPr>
      </w:pPr>
      <w:r w:rsidRPr="00D5400F">
        <w:rPr>
          <w:b/>
          <w:sz w:val="40"/>
        </w:rPr>
        <w:t xml:space="preserve">□ </w:t>
      </w:r>
      <w:r w:rsidR="003C362B">
        <w:rPr>
          <w:b/>
        </w:rPr>
        <w:t xml:space="preserve">The </w:t>
      </w:r>
      <w:r w:rsidRPr="00EF43B9">
        <w:rPr>
          <w:b/>
        </w:rPr>
        <w:t xml:space="preserve">quorum required for a directors’ meeting (clause </w:t>
      </w:r>
      <w:r w:rsidRPr="00B22615">
        <w:rPr>
          <w:b/>
        </w:rPr>
        <w:t>52)</w:t>
      </w:r>
    </w:p>
    <w:p w:rsidR="00690123" w:rsidRPr="001369D1" w:rsidRDefault="00690123" w:rsidP="009A1684">
      <w:pPr>
        <w:spacing w:before="120" w:after="120"/>
      </w:pPr>
      <w:r w:rsidRPr="001369D1">
        <w:t xml:space="preserve">The </w:t>
      </w:r>
      <w:r>
        <w:t xml:space="preserve">default quorum in the template constitution is </w:t>
      </w:r>
      <w:r w:rsidRPr="001369D1">
        <w:t>a majority of directors (more than 50%)</w:t>
      </w:r>
      <w:r>
        <w:t>. You should check whether your charity needs to have a specified minimum quorum (for example, a state fundraising authority may impose conditions on a fundraising licence requiring a quorum of at least three directors). See the guidance on clause 52 for more information.</w:t>
      </w:r>
    </w:p>
    <w:p w:rsidR="00690123" w:rsidRDefault="00690123" w:rsidP="009A1684">
      <w:pPr>
        <w:spacing w:before="240" w:after="120"/>
        <w:rPr>
          <w:b/>
        </w:rPr>
      </w:pPr>
      <w:r>
        <w:rPr>
          <w:b/>
          <w:sz w:val="40"/>
        </w:rPr>
        <w:t xml:space="preserve">□ </w:t>
      </w:r>
      <w:r>
        <w:rPr>
          <w:b/>
        </w:rPr>
        <w:t>When your company’s financial year runs (clause 64)</w:t>
      </w:r>
    </w:p>
    <w:p w:rsidR="00690123" w:rsidRDefault="00690123" w:rsidP="009A1684">
      <w:pPr>
        <w:spacing w:before="120" w:after="120"/>
      </w:pPr>
      <w:r w:rsidRPr="004F7353">
        <w:t xml:space="preserve">The </w:t>
      </w:r>
      <w:r>
        <w:t xml:space="preserve">default financial year in </w:t>
      </w:r>
      <w:r w:rsidRPr="000B6566">
        <w:t>th</w:t>
      </w:r>
      <w:r>
        <w:t>e</w:t>
      </w:r>
      <w:r w:rsidRPr="000B6566">
        <w:t xml:space="preserve"> </w:t>
      </w:r>
      <w:r>
        <w:t>template constitution</w:t>
      </w:r>
      <w:r w:rsidRPr="000B6566">
        <w:t xml:space="preserve"> is 1 July to 30 June.</w:t>
      </w:r>
      <w:r>
        <w:t xml:space="preserve"> If your company’s financial year is different, as a registered charity you </w:t>
      </w:r>
      <w:r w:rsidR="00C740B4">
        <w:t>must</w:t>
      </w:r>
      <w:r>
        <w:t xml:space="preserve"> apply to the ACNC for a </w:t>
      </w:r>
      <w:hyperlink r:id="rId23" w:history="1">
        <w:r w:rsidRPr="002B7F31">
          <w:rPr>
            <w:rStyle w:val="Hyperlink"/>
            <w:rFonts w:cs="Calibri"/>
          </w:rPr>
          <w:t>substituted accounting period</w:t>
        </w:r>
      </w:hyperlink>
      <w:r>
        <w:t>.</w:t>
      </w:r>
    </w:p>
    <w:p w:rsidR="00690123" w:rsidRPr="000B6566" w:rsidRDefault="00690123" w:rsidP="009A1684">
      <w:pPr>
        <w:spacing w:before="240" w:after="120"/>
        <w:rPr>
          <w:b/>
        </w:rPr>
      </w:pPr>
      <w:r w:rsidRPr="000B6566">
        <w:rPr>
          <w:b/>
          <w:sz w:val="40"/>
        </w:rPr>
        <w:t xml:space="preserve">□ </w:t>
      </w:r>
      <w:r w:rsidRPr="000B6566">
        <w:rPr>
          <w:b/>
        </w:rPr>
        <w:t xml:space="preserve">Whether you </w:t>
      </w:r>
      <w:r>
        <w:rPr>
          <w:b/>
        </w:rPr>
        <w:t xml:space="preserve">have or </w:t>
      </w:r>
      <w:r w:rsidRPr="000B6566">
        <w:rPr>
          <w:b/>
        </w:rPr>
        <w:t>want to register for deductible gift recipient (DGR) status (optional clause)</w:t>
      </w:r>
    </w:p>
    <w:p w:rsidR="009A0AB3" w:rsidRDefault="00690123" w:rsidP="009A1684">
      <w:pPr>
        <w:spacing w:before="120" w:after="120"/>
        <w:sectPr w:rsidR="009A0AB3" w:rsidSect="009F7691">
          <w:headerReference w:type="even" r:id="rId24"/>
          <w:headerReference w:type="default" r:id="rId25"/>
          <w:headerReference w:type="first" r:id="rId26"/>
          <w:pgSz w:w="11900" w:h="16840"/>
          <w:pgMar w:top="1985" w:right="1418" w:bottom="1701" w:left="1418" w:header="709" w:footer="1004" w:gutter="0"/>
          <w:cols w:space="567"/>
          <w:docGrid w:linePitch="299"/>
        </w:sectPr>
      </w:pPr>
      <w:r w:rsidRPr="000B6566">
        <w:t xml:space="preserve">If you want to </w:t>
      </w:r>
      <w:r>
        <w:t xml:space="preserve">keep or </w:t>
      </w:r>
      <w:r w:rsidRPr="000B6566">
        <w:t xml:space="preserve">register for DGR status, there are additional legal requirements for your constitution. See the </w:t>
      </w:r>
      <w:r>
        <w:t xml:space="preserve">guidance on clause 69 and our </w:t>
      </w:r>
      <w:hyperlink r:id="rId27" w:history="1">
        <w:r w:rsidRPr="00836319">
          <w:rPr>
            <w:rStyle w:val="Hyperlink"/>
            <w:rFonts w:cs="Calibri"/>
          </w:rPr>
          <w:t>DGR</w:t>
        </w:r>
      </w:hyperlink>
      <w:r>
        <w:t xml:space="preserve"> factsheet.</w:t>
      </w:r>
    </w:p>
    <w:p w:rsidR="00F56EC7" w:rsidRDefault="00F56EC7">
      <w:pPr>
        <w:suppressAutoHyphens w:val="0"/>
        <w:spacing w:after="0" w:line="240" w:lineRule="auto"/>
        <w:rPr>
          <w:color w:val="595959" w:themeColor="text1" w:themeTint="A6"/>
          <w:sz w:val="40"/>
          <w:szCs w:val="52"/>
        </w:rPr>
      </w:pPr>
    </w:p>
    <w:p w:rsidR="00B83AC6" w:rsidRDefault="00B83AC6" w:rsidP="00B83AC6">
      <w:pPr>
        <w:spacing w:after="800" w:line="240" w:lineRule="auto"/>
        <w:ind w:right="-64"/>
        <w:jc w:val="center"/>
        <w:rPr>
          <w:color w:val="595959" w:themeColor="text1" w:themeTint="A6"/>
          <w:sz w:val="40"/>
        </w:rPr>
      </w:pPr>
    </w:p>
    <w:p w:rsidR="00F56EC7" w:rsidRPr="00275031" w:rsidRDefault="00F56EC7" w:rsidP="00B83AC6">
      <w:pPr>
        <w:spacing w:after="800" w:line="240" w:lineRule="auto"/>
        <w:ind w:right="-64"/>
        <w:jc w:val="center"/>
        <w:rPr>
          <w:color w:val="595959" w:themeColor="text1" w:themeTint="A6"/>
          <w:sz w:val="40"/>
        </w:rPr>
      </w:pPr>
    </w:p>
    <w:tbl>
      <w:tblPr>
        <w:tblW w:w="8505" w:type="dxa"/>
        <w:tblLayout w:type="fixed"/>
        <w:tblLook w:val="0000" w:firstRow="0" w:lastRow="0" w:firstColumn="0" w:lastColumn="0" w:noHBand="0" w:noVBand="0"/>
      </w:tblPr>
      <w:tblGrid>
        <w:gridCol w:w="8505"/>
      </w:tblGrid>
      <w:tr w:rsidR="00B83AC6" w:rsidTr="009F7691">
        <w:tc>
          <w:tcPr>
            <w:tcW w:w="8505" w:type="dxa"/>
            <w:shd w:val="clear" w:color="auto" w:fill="auto"/>
          </w:tcPr>
          <w:p w:rsidR="00B83AC6" w:rsidRPr="00275031" w:rsidRDefault="00B83AC6" w:rsidP="009F7691">
            <w:pPr>
              <w:pStyle w:val="Heading1"/>
              <w:spacing w:before="100" w:line="240" w:lineRule="auto"/>
              <w:ind w:right="500"/>
              <w:jc w:val="center"/>
              <w:rPr>
                <w:rFonts w:ascii="Calibri" w:hAnsi="Calibri" w:cs="Calibri"/>
                <w:sz w:val="52"/>
                <w:szCs w:val="52"/>
              </w:rPr>
            </w:pPr>
            <w:r w:rsidRPr="00275031">
              <w:rPr>
                <w:rFonts w:ascii="Calibri" w:hAnsi="Calibri" w:cs="Calibri"/>
                <w:sz w:val="52"/>
                <w:szCs w:val="52"/>
              </w:rPr>
              <w:t>CONSTI</w:t>
            </w:r>
            <w:r w:rsidRPr="009F7691">
              <w:rPr>
                <w:rFonts w:ascii="Calibri" w:hAnsi="Calibri" w:cs="Calibri"/>
                <w:sz w:val="52"/>
                <w:szCs w:val="52"/>
              </w:rPr>
              <w:t>TUT</w:t>
            </w:r>
            <w:r w:rsidRPr="00275031">
              <w:rPr>
                <w:rFonts w:ascii="Calibri" w:hAnsi="Calibri" w:cs="Calibri"/>
                <w:sz w:val="52"/>
                <w:szCs w:val="52"/>
              </w:rPr>
              <w:t>ION</w:t>
            </w:r>
          </w:p>
          <w:p w:rsidR="00B83AC6" w:rsidRPr="00573625" w:rsidRDefault="00B83AC6" w:rsidP="009F7691">
            <w:pPr>
              <w:pStyle w:val="Heading1"/>
              <w:spacing w:before="100" w:line="240" w:lineRule="auto"/>
              <w:ind w:right="500"/>
              <w:jc w:val="center"/>
              <w:rPr>
                <w:rFonts w:ascii="Calibri" w:hAnsi="Calibri" w:cs="Calibri"/>
                <w:sz w:val="52"/>
                <w:szCs w:val="52"/>
              </w:rPr>
            </w:pPr>
            <w:r w:rsidRPr="00275031">
              <w:rPr>
                <w:rFonts w:ascii="Calibri" w:hAnsi="Calibri" w:cs="Calibri"/>
                <w:sz w:val="52"/>
                <w:szCs w:val="52"/>
              </w:rPr>
              <w:t>OF</w:t>
            </w:r>
          </w:p>
          <w:p w:rsidR="00573625" w:rsidRPr="00573625" w:rsidRDefault="00573625" w:rsidP="00573625">
            <w:pPr>
              <w:pStyle w:val="Heading1"/>
              <w:spacing w:before="100" w:line="240" w:lineRule="auto"/>
              <w:ind w:right="500"/>
              <w:jc w:val="center"/>
              <w:rPr>
                <w:rFonts w:ascii="Calibri" w:hAnsi="Calibri" w:cs="Calibri"/>
                <w:sz w:val="96"/>
                <w:szCs w:val="52"/>
              </w:rPr>
            </w:pPr>
            <w:del w:id="27" w:author="Calham Dower" w:date="2017-05-29T17:52:00Z">
              <w:r w:rsidRPr="00573625" w:rsidDel="00573625">
                <w:rPr>
                  <w:rFonts w:ascii="Calibri" w:hAnsi="Calibri" w:cs="Calibri"/>
                  <w:sz w:val="96"/>
                  <w:szCs w:val="52"/>
                </w:rPr>
                <w:delText xml:space="preserve">Template constitution </w:delText>
              </w:r>
            </w:del>
            <w:ins w:id="28" w:author="Calham Dower" w:date="2017-05-29T17:52:00Z">
              <w:r w:rsidRPr="00573625">
                <w:rPr>
                  <w:rFonts w:ascii="Calibri" w:hAnsi="Calibri" w:cs="Calibri"/>
                  <w:sz w:val="96"/>
                  <w:szCs w:val="52"/>
                </w:rPr>
                <w:t>The Annual Chip-In</w:t>
              </w:r>
            </w:ins>
          </w:p>
          <w:p w:rsidR="00B83AC6" w:rsidRPr="00275031" w:rsidRDefault="00B83AC6" w:rsidP="009F7691">
            <w:pPr>
              <w:pStyle w:val="Heading1"/>
              <w:spacing w:before="100" w:line="240" w:lineRule="auto"/>
              <w:ind w:right="500"/>
              <w:jc w:val="center"/>
            </w:pPr>
          </w:p>
          <w:p w:rsidR="00B83AC6" w:rsidRDefault="00B83AC6" w:rsidP="009F7691">
            <w:pPr>
              <w:spacing w:after="0" w:line="240" w:lineRule="auto"/>
              <w:ind w:right="500"/>
              <w:jc w:val="center"/>
            </w:pPr>
          </w:p>
        </w:tc>
      </w:tr>
      <w:tr w:rsidR="00B83AC6" w:rsidTr="009F7691">
        <w:trPr>
          <w:trHeight w:val="1972"/>
        </w:trPr>
        <w:tc>
          <w:tcPr>
            <w:tcW w:w="8505" w:type="dxa"/>
            <w:shd w:val="clear" w:color="auto" w:fill="auto"/>
          </w:tcPr>
          <w:p w:rsidR="00B83AC6" w:rsidRDefault="00B83AC6" w:rsidP="009F7691">
            <w:pPr>
              <w:spacing w:after="600" w:line="240" w:lineRule="auto"/>
              <w:ind w:right="500"/>
              <w:jc w:val="center"/>
            </w:pPr>
          </w:p>
          <w:p w:rsidR="00B83AC6" w:rsidRDefault="00B83AC6" w:rsidP="009F7691">
            <w:pPr>
              <w:spacing w:after="0" w:line="240" w:lineRule="auto"/>
              <w:ind w:right="500"/>
              <w:jc w:val="center"/>
            </w:pPr>
            <w:r>
              <w:t>A company limited by guarantee</w:t>
            </w:r>
          </w:p>
        </w:tc>
      </w:tr>
    </w:tbl>
    <w:p w:rsidR="00A17D75" w:rsidRPr="00D20BDA" w:rsidRDefault="002D0D65" w:rsidP="00690123">
      <w:pPr>
        <w:pStyle w:val="Heading2"/>
        <w:rPr>
          <w:sz w:val="36"/>
          <w:szCs w:val="36"/>
        </w:rPr>
      </w:pPr>
      <w:r>
        <w:br w:type="page"/>
      </w:r>
      <w:r w:rsidR="00277C5C" w:rsidRPr="00D20BDA">
        <w:rPr>
          <w:sz w:val="36"/>
          <w:szCs w:val="36"/>
        </w:rPr>
        <w:lastRenderedPageBreak/>
        <w:t>Table of contents</w:t>
      </w:r>
    </w:p>
    <w:p w:rsidR="00A17D75" w:rsidRPr="00D20BDA" w:rsidRDefault="00A17D75" w:rsidP="00690123">
      <w:pPr>
        <w:pStyle w:val="Heading2"/>
        <w:rPr>
          <w:sz w:val="36"/>
          <w:szCs w:val="36"/>
        </w:rPr>
        <w:sectPr w:rsidR="00A17D75" w:rsidRPr="00D20BDA" w:rsidSect="00612FF3">
          <w:headerReference w:type="even" r:id="rId28"/>
          <w:headerReference w:type="default" r:id="rId29"/>
          <w:footerReference w:type="default" r:id="rId30"/>
          <w:headerReference w:type="first" r:id="rId31"/>
          <w:pgSz w:w="11900" w:h="16840"/>
          <w:pgMar w:top="1985" w:right="1418" w:bottom="1701" w:left="1418" w:header="709" w:footer="1004" w:gutter="0"/>
          <w:pgNumType w:start="1"/>
          <w:cols w:space="567"/>
          <w:docGrid w:linePitch="299"/>
        </w:sectPr>
      </w:pPr>
    </w:p>
    <w:p w:rsidR="00277C5C" w:rsidRPr="00D20BDA" w:rsidRDefault="00277C5C" w:rsidP="00277C5C">
      <w:pPr>
        <w:spacing w:after="0"/>
        <w:rPr>
          <w:color w:val="365F91"/>
          <w:sz w:val="32"/>
        </w:rPr>
      </w:pPr>
      <w:r w:rsidRPr="00D20BDA">
        <w:rPr>
          <w:color w:val="365F91"/>
          <w:sz w:val="32"/>
        </w:rPr>
        <w:t>Prelim</w:t>
      </w:r>
      <w:r w:rsidR="0017133C" w:rsidRPr="00D20BDA">
        <w:rPr>
          <w:color w:val="365F91"/>
          <w:sz w:val="32"/>
        </w:rPr>
        <w:t>in</w:t>
      </w:r>
      <w:r w:rsidRPr="00D20BDA">
        <w:rPr>
          <w:color w:val="365F91"/>
          <w:sz w:val="32"/>
        </w:rPr>
        <w:t>ary</w:t>
      </w:r>
    </w:p>
    <w:p w:rsidR="00277C5C" w:rsidRPr="00F709FA" w:rsidRDefault="00277C5C" w:rsidP="00473280">
      <w:pPr>
        <w:pStyle w:val="ListParagraph"/>
        <w:numPr>
          <w:ilvl w:val="0"/>
          <w:numId w:val="15"/>
        </w:numPr>
        <w:spacing w:after="0"/>
      </w:pPr>
      <w:r w:rsidRPr="00F709FA">
        <w:t>Name of the company</w:t>
      </w:r>
    </w:p>
    <w:p w:rsidR="00277C5C" w:rsidRPr="00F709FA" w:rsidRDefault="00277C5C" w:rsidP="00473280">
      <w:pPr>
        <w:pStyle w:val="ListParagraph"/>
        <w:numPr>
          <w:ilvl w:val="0"/>
          <w:numId w:val="15"/>
        </w:numPr>
        <w:spacing w:after="0"/>
      </w:pPr>
      <w:r w:rsidRPr="00F709FA">
        <w:t>Type of company</w:t>
      </w:r>
    </w:p>
    <w:p w:rsidR="00277C5C" w:rsidRPr="00F709FA" w:rsidRDefault="00277C5C" w:rsidP="00473280">
      <w:pPr>
        <w:pStyle w:val="ListParagraph"/>
        <w:numPr>
          <w:ilvl w:val="0"/>
          <w:numId w:val="15"/>
        </w:numPr>
        <w:spacing w:after="0"/>
      </w:pPr>
      <w:r w:rsidRPr="00F709FA">
        <w:t>Limited liability of members</w:t>
      </w:r>
    </w:p>
    <w:p w:rsidR="00277C5C" w:rsidRPr="00F709FA" w:rsidRDefault="00277C5C" w:rsidP="00473280">
      <w:pPr>
        <w:pStyle w:val="ListParagraph"/>
        <w:numPr>
          <w:ilvl w:val="0"/>
          <w:numId w:val="15"/>
        </w:numPr>
        <w:spacing w:after="0"/>
      </w:pPr>
      <w:r w:rsidRPr="00F709FA">
        <w:t xml:space="preserve">The guarantee </w:t>
      </w:r>
    </w:p>
    <w:p w:rsidR="00277C5C" w:rsidRPr="00F709FA" w:rsidRDefault="00277C5C" w:rsidP="00473280">
      <w:pPr>
        <w:pStyle w:val="ListParagraph"/>
        <w:numPr>
          <w:ilvl w:val="0"/>
          <w:numId w:val="15"/>
        </w:numPr>
      </w:pPr>
      <w:r w:rsidRPr="00F709FA">
        <w:t>Definitions</w:t>
      </w:r>
    </w:p>
    <w:p w:rsidR="00277C5C" w:rsidRPr="00D20BDA" w:rsidRDefault="00277C5C" w:rsidP="0017133C">
      <w:pPr>
        <w:spacing w:after="0" w:line="240" w:lineRule="auto"/>
        <w:rPr>
          <w:color w:val="365F91"/>
          <w:sz w:val="32"/>
        </w:rPr>
      </w:pPr>
      <w:r w:rsidRPr="00D20BDA">
        <w:rPr>
          <w:color w:val="365F91"/>
          <w:sz w:val="32"/>
        </w:rPr>
        <w:t>Charitable purposes and powers</w:t>
      </w:r>
    </w:p>
    <w:p w:rsidR="00277C5C" w:rsidRDefault="00D80290" w:rsidP="00473280">
      <w:pPr>
        <w:pStyle w:val="ListParagraph"/>
        <w:numPr>
          <w:ilvl w:val="0"/>
          <w:numId w:val="15"/>
        </w:numPr>
        <w:spacing w:after="0"/>
      </w:pPr>
      <w:bookmarkStart w:id="31" w:name="_Ref405299235"/>
      <w:r>
        <w:t>Object</w:t>
      </w:r>
      <w:bookmarkEnd w:id="31"/>
      <w:r w:rsidR="00277C5C">
        <w:t xml:space="preserve"> </w:t>
      </w:r>
    </w:p>
    <w:p w:rsidR="00277C5C" w:rsidRDefault="00277C5C" w:rsidP="00473280">
      <w:pPr>
        <w:pStyle w:val="ListParagraph"/>
        <w:numPr>
          <w:ilvl w:val="0"/>
          <w:numId w:val="15"/>
        </w:numPr>
        <w:spacing w:after="0"/>
      </w:pPr>
      <w:r>
        <w:t xml:space="preserve">Powers </w:t>
      </w:r>
    </w:p>
    <w:p w:rsidR="00277C5C" w:rsidRDefault="00277C5C" w:rsidP="00473280">
      <w:pPr>
        <w:pStyle w:val="ListParagraph"/>
        <w:numPr>
          <w:ilvl w:val="0"/>
          <w:numId w:val="15"/>
        </w:numPr>
        <w:spacing w:after="0"/>
      </w:pPr>
      <w:r>
        <w:t>Not-for-profit</w:t>
      </w:r>
    </w:p>
    <w:p w:rsidR="00277C5C" w:rsidRDefault="00277C5C" w:rsidP="00473280">
      <w:pPr>
        <w:pStyle w:val="ListParagraph"/>
        <w:numPr>
          <w:ilvl w:val="0"/>
          <w:numId w:val="15"/>
        </w:numPr>
      </w:pPr>
      <w:r>
        <w:t>Amending the constitution</w:t>
      </w:r>
    </w:p>
    <w:p w:rsidR="00277C5C" w:rsidRPr="00D20BDA" w:rsidRDefault="0017133C" w:rsidP="00277C5C">
      <w:pPr>
        <w:spacing w:after="0"/>
        <w:rPr>
          <w:color w:val="365F91"/>
          <w:sz w:val="32"/>
        </w:rPr>
      </w:pPr>
      <w:r w:rsidRPr="00D20BDA">
        <w:rPr>
          <w:color w:val="365F91"/>
          <w:sz w:val="32"/>
        </w:rPr>
        <w:t>Members</w:t>
      </w:r>
    </w:p>
    <w:p w:rsidR="00277C5C" w:rsidRDefault="00277C5C" w:rsidP="00473280">
      <w:pPr>
        <w:pStyle w:val="ListParagraph"/>
        <w:numPr>
          <w:ilvl w:val="0"/>
          <w:numId w:val="15"/>
        </w:numPr>
        <w:spacing w:after="0"/>
      </w:pPr>
      <w:r>
        <w:t>Membership and register of members</w:t>
      </w:r>
    </w:p>
    <w:p w:rsidR="00277C5C" w:rsidRDefault="00277C5C" w:rsidP="00473280">
      <w:pPr>
        <w:pStyle w:val="ListParagraph"/>
        <w:numPr>
          <w:ilvl w:val="0"/>
          <w:numId w:val="15"/>
        </w:numPr>
        <w:spacing w:after="0"/>
      </w:pPr>
      <w:r>
        <w:t>Who can be a member</w:t>
      </w:r>
    </w:p>
    <w:p w:rsidR="00277C5C" w:rsidRDefault="00277C5C" w:rsidP="00473280">
      <w:pPr>
        <w:pStyle w:val="ListParagraph"/>
        <w:numPr>
          <w:ilvl w:val="0"/>
          <w:numId w:val="15"/>
        </w:numPr>
        <w:spacing w:after="0"/>
      </w:pPr>
      <w:r>
        <w:t>How to apply to become a member</w:t>
      </w:r>
    </w:p>
    <w:p w:rsidR="00277C5C" w:rsidRDefault="00277C5C" w:rsidP="00473280">
      <w:pPr>
        <w:pStyle w:val="ListParagraph"/>
        <w:numPr>
          <w:ilvl w:val="0"/>
          <w:numId w:val="15"/>
        </w:numPr>
        <w:spacing w:after="0"/>
      </w:pPr>
      <w:r>
        <w:t>Directors decide whether to approve membership</w:t>
      </w:r>
    </w:p>
    <w:p w:rsidR="00277C5C" w:rsidRDefault="00277C5C" w:rsidP="00473280">
      <w:pPr>
        <w:pStyle w:val="ListParagraph"/>
        <w:numPr>
          <w:ilvl w:val="0"/>
          <w:numId w:val="15"/>
        </w:numPr>
        <w:spacing w:after="0"/>
      </w:pPr>
      <w:r>
        <w:t>When a person becomes a member</w:t>
      </w:r>
    </w:p>
    <w:p w:rsidR="00277C5C" w:rsidRDefault="00277C5C" w:rsidP="00473280">
      <w:pPr>
        <w:pStyle w:val="ListParagraph"/>
        <w:numPr>
          <w:ilvl w:val="0"/>
          <w:numId w:val="15"/>
        </w:numPr>
      </w:pPr>
      <w:r>
        <w:t>When a person stops being a member</w:t>
      </w:r>
    </w:p>
    <w:p w:rsidR="00277C5C" w:rsidRPr="00D20BDA" w:rsidRDefault="00277C5C" w:rsidP="0017133C">
      <w:pPr>
        <w:spacing w:after="0" w:line="240" w:lineRule="auto"/>
        <w:rPr>
          <w:color w:val="365F91"/>
          <w:sz w:val="32"/>
        </w:rPr>
      </w:pPr>
      <w:r w:rsidRPr="00D20BDA">
        <w:rPr>
          <w:color w:val="365F91"/>
          <w:sz w:val="32"/>
        </w:rPr>
        <w:t>Dispute resolution and disciplinary procedures</w:t>
      </w:r>
    </w:p>
    <w:p w:rsidR="00277C5C" w:rsidRDefault="00277C5C" w:rsidP="00473280">
      <w:pPr>
        <w:pStyle w:val="ListParagraph"/>
        <w:numPr>
          <w:ilvl w:val="0"/>
          <w:numId w:val="15"/>
        </w:numPr>
        <w:spacing w:after="0"/>
      </w:pPr>
      <w:r>
        <w:t xml:space="preserve">Dispute resolution </w:t>
      </w:r>
    </w:p>
    <w:p w:rsidR="00277C5C" w:rsidRDefault="00277C5C" w:rsidP="00473280">
      <w:pPr>
        <w:pStyle w:val="ListParagraph"/>
        <w:numPr>
          <w:ilvl w:val="0"/>
          <w:numId w:val="15"/>
        </w:numPr>
      </w:pPr>
      <w:bookmarkStart w:id="32" w:name="_Ref405298889"/>
      <w:r>
        <w:t>Disciplining members</w:t>
      </w:r>
      <w:bookmarkEnd w:id="32"/>
    </w:p>
    <w:p w:rsidR="00277C5C" w:rsidRPr="00D20BDA" w:rsidRDefault="00277C5C" w:rsidP="0017133C">
      <w:pPr>
        <w:spacing w:after="0" w:line="240" w:lineRule="auto"/>
        <w:rPr>
          <w:color w:val="365F91"/>
          <w:sz w:val="32"/>
        </w:rPr>
      </w:pPr>
      <w:r w:rsidRPr="00D20BDA">
        <w:rPr>
          <w:color w:val="365F91"/>
          <w:sz w:val="32"/>
        </w:rPr>
        <w:t xml:space="preserve">General meetings of members </w:t>
      </w:r>
    </w:p>
    <w:p w:rsidR="00277C5C" w:rsidRDefault="00277C5C" w:rsidP="00473280">
      <w:pPr>
        <w:pStyle w:val="ListParagraph"/>
        <w:numPr>
          <w:ilvl w:val="0"/>
          <w:numId w:val="15"/>
        </w:numPr>
        <w:spacing w:after="0"/>
      </w:pPr>
      <w:r>
        <w:t xml:space="preserve">General meetings called by directors </w:t>
      </w:r>
    </w:p>
    <w:p w:rsidR="00277C5C" w:rsidRDefault="00277C5C" w:rsidP="00473280">
      <w:pPr>
        <w:pStyle w:val="ListParagraph"/>
        <w:numPr>
          <w:ilvl w:val="0"/>
          <w:numId w:val="15"/>
        </w:numPr>
        <w:spacing w:after="0"/>
      </w:pPr>
      <w:r>
        <w:t>General meetings called by members</w:t>
      </w:r>
    </w:p>
    <w:p w:rsidR="00277C5C" w:rsidRDefault="00277C5C" w:rsidP="00473280">
      <w:pPr>
        <w:pStyle w:val="ListParagraph"/>
        <w:numPr>
          <w:ilvl w:val="0"/>
          <w:numId w:val="15"/>
        </w:numPr>
        <w:spacing w:after="0"/>
      </w:pPr>
      <w:r>
        <w:t>Annual general meeting</w:t>
      </w:r>
    </w:p>
    <w:p w:rsidR="00277C5C" w:rsidRDefault="00277C5C" w:rsidP="00473280">
      <w:pPr>
        <w:pStyle w:val="ListParagraph"/>
        <w:numPr>
          <w:ilvl w:val="0"/>
          <w:numId w:val="15"/>
        </w:numPr>
        <w:spacing w:after="0"/>
      </w:pPr>
      <w:r>
        <w:t>Notice of general meetings</w:t>
      </w:r>
    </w:p>
    <w:p w:rsidR="00277C5C" w:rsidRDefault="00277C5C" w:rsidP="00473280">
      <w:pPr>
        <w:pStyle w:val="ListParagraph"/>
        <w:numPr>
          <w:ilvl w:val="0"/>
          <w:numId w:val="15"/>
        </w:numPr>
        <w:spacing w:after="0"/>
      </w:pPr>
      <w:r>
        <w:t xml:space="preserve">Quorum at general meetings </w:t>
      </w:r>
    </w:p>
    <w:p w:rsidR="00277C5C" w:rsidRDefault="00277C5C" w:rsidP="00473280">
      <w:pPr>
        <w:pStyle w:val="ListParagraph"/>
        <w:numPr>
          <w:ilvl w:val="0"/>
          <w:numId w:val="15"/>
        </w:numPr>
        <w:spacing w:after="0"/>
      </w:pPr>
      <w:r>
        <w:t>Auditor's right to attend meetings</w:t>
      </w:r>
    </w:p>
    <w:p w:rsidR="00277C5C" w:rsidRDefault="00277C5C" w:rsidP="00473280">
      <w:pPr>
        <w:pStyle w:val="ListParagraph"/>
        <w:numPr>
          <w:ilvl w:val="0"/>
          <w:numId w:val="15"/>
        </w:numPr>
        <w:spacing w:after="0"/>
      </w:pPr>
      <w:r>
        <w:t>Representatives of members</w:t>
      </w:r>
    </w:p>
    <w:p w:rsidR="00277C5C" w:rsidRDefault="00277C5C" w:rsidP="00473280">
      <w:pPr>
        <w:pStyle w:val="ListParagraph"/>
        <w:numPr>
          <w:ilvl w:val="0"/>
          <w:numId w:val="15"/>
        </w:numPr>
        <w:spacing w:after="0"/>
      </w:pPr>
      <w:r>
        <w:t>Using technology to hold meetings</w:t>
      </w:r>
    </w:p>
    <w:p w:rsidR="00277C5C" w:rsidRDefault="00277C5C" w:rsidP="00473280">
      <w:pPr>
        <w:pStyle w:val="ListParagraph"/>
        <w:numPr>
          <w:ilvl w:val="0"/>
          <w:numId w:val="15"/>
        </w:numPr>
        <w:spacing w:after="0"/>
      </w:pPr>
      <w:r>
        <w:t xml:space="preserve">Chairperson for general meetings </w:t>
      </w:r>
    </w:p>
    <w:p w:rsidR="00277C5C" w:rsidRDefault="00277C5C" w:rsidP="00473280">
      <w:pPr>
        <w:pStyle w:val="ListParagraph"/>
        <w:numPr>
          <w:ilvl w:val="0"/>
          <w:numId w:val="15"/>
        </w:numPr>
        <w:spacing w:after="0"/>
      </w:pPr>
      <w:r>
        <w:t>Role of the chairperson</w:t>
      </w:r>
    </w:p>
    <w:p w:rsidR="00277C5C" w:rsidRDefault="00277C5C" w:rsidP="00473280">
      <w:pPr>
        <w:pStyle w:val="ListParagraph"/>
        <w:numPr>
          <w:ilvl w:val="0"/>
          <w:numId w:val="15"/>
        </w:numPr>
      </w:pPr>
      <w:r>
        <w:t>Adjournment of meetings</w:t>
      </w:r>
    </w:p>
    <w:p w:rsidR="00277C5C" w:rsidRPr="00D20BDA" w:rsidRDefault="00277C5C" w:rsidP="00F709FA">
      <w:pPr>
        <w:spacing w:after="0" w:line="240" w:lineRule="auto"/>
        <w:rPr>
          <w:color w:val="365F91"/>
          <w:sz w:val="32"/>
        </w:rPr>
      </w:pPr>
      <w:r w:rsidRPr="00D20BDA">
        <w:rPr>
          <w:color w:val="365F91"/>
          <w:sz w:val="32"/>
        </w:rPr>
        <w:t xml:space="preserve">Members’ resolutions and statements </w:t>
      </w:r>
    </w:p>
    <w:p w:rsidR="00277C5C" w:rsidRDefault="00277C5C" w:rsidP="00473280">
      <w:pPr>
        <w:pStyle w:val="ListParagraph"/>
        <w:numPr>
          <w:ilvl w:val="0"/>
          <w:numId w:val="15"/>
        </w:numPr>
        <w:spacing w:after="0"/>
      </w:pPr>
      <w:bookmarkStart w:id="33" w:name="_Ref405218161"/>
      <w:r>
        <w:t>Members' resolutions and statements</w:t>
      </w:r>
      <w:bookmarkEnd w:id="33"/>
    </w:p>
    <w:p w:rsidR="00277C5C" w:rsidRDefault="00277C5C" w:rsidP="00473280">
      <w:pPr>
        <w:pStyle w:val="ListParagraph"/>
        <w:numPr>
          <w:ilvl w:val="0"/>
          <w:numId w:val="15"/>
        </w:numPr>
        <w:spacing w:after="0"/>
      </w:pPr>
      <w:bookmarkStart w:id="34" w:name="_Ref405961880"/>
      <w:r>
        <w:t>Company must give notice of proposed resolution or distribute statement</w:t>
      </w:r>
      <w:bookmarkEnd w:id="34"/>
    </w:p>
    <w:p w:rsidR="00277C5C" w:rsidRDefault="00277C5C" w:rsidP="00473280">
      <w:pPr>
        <w:pStyle w:val="ListParagraph"/>
        <w:numPr>
          <w:ilvl w:val="0"/>
          <w:numId w:val="15"/>
        </w:numPr>
      </w:pPr>
      <w:bookmarkStart w:id="35" w:name="_Ref405218221"/>
      <w:r>
        <w:t>Circular resolutions of members</w:t>
      </w:r>
      <w:bookmarkEnd w:id="35"/>
    </w:p>
    <w:p w:rsidR="00277C5C" w:rsidRPr="00D229BD" w:rsidRDefault="00277C5C" w:rsidP="00D229BD">
      <w:pPr>
        <w:spacing w:after="0" w:line="240" w:lineRule="auto"/>
        <w:rPr>
          <w:color w:val="365F91"/>
          <w:sz w:val="32"/>
        </w:rPr>
      </w:pPr>
      <w:r w:rsidRPr="00D229BD">
        <w:rPr>
          <w:color w:val="365F91"/>
          <w:sz w:val="32"/>
        </w:rPr>
        <w:t xml:space="preserve">Voting at general meetings </w:t>
      </w:r>
    </w:p>
    <w:p w:rsidR="00277C5C" w:rsidRDefault="00277C5C" w:rsidP="00473280">
      <w:pPr>
        <w:pStyle w:val="ListParagraph"/>
        <w:numPr>
          <w:ilvl w:val="0"/>
          <w:numId w:val="15"/>
        </w:numPr>
        <w:spacing w:after="0"/>
      </w:pPr>
      <w:r>
        <w:t>How many votes a member has</w:t>
      </w:r>
    </w:p>
    <w:p w:rsidR="00277C5C" w:rsidRDefault="00277C5C" w:rsidP="00473280">
      <w:pPr>
        <w:pStyle w:val="ListParagraph"/>
        <w:numPr>
          <w:ilvl w:val="0"/>
          <w:numId w:val="15"/>
        </w:numPr>
        <w:spacing w:after="0"/>
      </w:pPr>
      <w:r>
        <w:t>Challenge to member’s right to vote</w:t>
      </w:r>
    </w:p>
    <w:p w:rsidR="00277C5C" w:rsidRDefault="00277C5C" w:rsidP="00473280">
      <w:pPr>
        <w:pStyle w:val="ListParagraph"/>
        <w:numPr>
          <w:ilvl w:val="0"/>
          <w:numId w:val="15"/>
        </w:numPr>
        <w:spacing w:after="0"/>
      </w:pPr>
      <w:r>
        <w:t xml:space="preserve">How voting is carried out </w:t>
      </w:r>
    </w:p>
    <w:p w:rsidR="00277C5C" w:rsidRDefault="00277C5C" w:rsidP="00473280">
      <w:pPr>
        <w:pStyle w:val="ListParagraph"/>
        <w:numPr>
          <w:ilvl w:val="0"/>
          <w:numId w:val="15"/>
        </w:numPr>
        <w:spacing w:after="0"/>
      </w:pPr>
      <w:r>
        <w:t xml:space="preserve">When and how a vote in writing must be held </w:t>
      </w:r>
    </w:p>
    <w:p w:rsidR="00277C5C" w:rsidRDefault="00277C5C" w:rsidP="00473280">
      <w:pPr>
        <w:pStyle w:val="ListParagraph"/>
        <w:numPr>
          <w:ilvl w:val="0"/>
          <w:numId w:val="15"/>
        </w:numPr>
        <w:spacing w:after="0"/>
      </w:pPr>
      <w:r>
        <w:t xml:space="preserve">Appointment of proxy </w:t>
      </w:r>
    </w:p>
    <w:p w:rsidR="00277C5C" w:rsidRDefault="00277C5C" w:rsidP="00473280">
      <w:pPr>
        <w:pStyle w:val="ListParagraph"/>
        <w:numPr>
          <w:ilvl w:val="0"/>
          <w:numId w:val="15"/>
        </w:numPr>
      </w:pPr>
      <w:r>
        <w:t>Voting by proxy</w:t>
      </w:r>
    </w:p>
    <w:p w:rsidR="00277C5C" w:rsidRPr="00D20BDA" w:rsidRDefault="00277C5C" w:rsidP="00277C5C">
      <w:pPr>
        <w:spacing w:after="0"/>
        <w:rPr>
          <w:color w:val="365F91"/>
          <w:sz w:val="32"/>
        </w:rPr>
      </w:pPr>
      <w:r w:rsidRPr="00D20BDA">
        <w:rPr>
          <w:color w:val="365F91"/>
          <w:sz w:val="32"/>
        </w:rPr>
        <w:t xml:space="preserve">Directors </w:t>
      </w:r>
    </w:p>
    <w:p w:rsidR="00277C5C" w:rsidRDefault="00277C5C" w:rsidP="00473280">
      <w:pPr>
        <w:pStyle w:val="ListParagraph"/>
        <w:numPr>
          <w:ilvl w:val="0"/>
          <w:numId w:val="15"/>
        </w:numPr>
        <w:spacing w:after="0"/>
      </w:pPr>
      <w:r>
        <w:t>Number of directors</w:t>
      </w:r>
    </w:p>
    <w:p w:rsidR="00277C5C" w:rsidRDefault="00277C5C" w:rsidP="00473280">
      <w:pPr>
        <w:pStyle w:val="ListParagraph"/>
        <w:numPr>
          <w:ilvl w:val="0"/>
          <w:numId w:val="15"/>
        </w:numPr>
        <w:spacing w:after="0"/>
      </w:pPr>
      <w:bookmarkStart w:id="36" w:name="_Ref405274201"/>
      <w:r>
        <w:t>Election and appointment of directors</w:t>
      </w:r>
      <w:bookmarkEnd w:id="36"/>
      <w:r>
        <w:t xml:space="preserve"> </w:t>
      </w:r>
    </w:p>
    <w:p w:rsidR="00277C5C" w:rsidRDefault="00277C5C" w:rsidP="00473280">
      <w:pPr>
        <w:pStyle w:val="ListParagraph"/>
        <w:numPr>
          <w:ilvl w:val="0"/>
          <w:numId w:val="15"/>
        </w:numPr>
        <w:spacing w:after="0"/>
      </w:pPr>
      <w:r>
        <w:t xml:space="preserve">Election of chairperson </w:t>
      </w:r>
    </w:p>
    <w:p w:rsidR="00277C5C" w:rsidRDefault="00277C5C" w:rsidP="00473280">
      <w:pPr>
        <w:pStyle w:val="ListParagraph"/>
        <w:numPr>
          <w:ilvl w:val="0"/>
          <w:numId w:val="15"/>
        </w:numPr>
        <w:spacing w:after="0"/>
      </w:pPr>
      <w:r>
        <w:t>Term of office</w:t>
      </w:r>
    </w:p>
    <w:p w:rsidR="00277C5C" w:rsidRDefault="00277C5C" w:rsidP="00473280">
      <w:pPr>
        <w:pStyle w:val="ListParagraph"/>
        <w:numPr>
          <w:ilvl w:val="0"/>
          <w:numId w:val="15"/>
        </w:numPr>
      </w:pPr>
      <w:r>
        <w:t>When a director stops being a director</w:t>
      </w:r>
    </w:p>
    <w:p w:rsidR="00277C5C" w:rsidRPr="00D20BDA" w:rsidRDefault="00277C5C" w:rsidP="00277C5C">
      <w:pPr>
        <w:spacing w:after="0"/>
        <w:rPr>
          <w:color w:val="365F91"/>
          <w:sz w:val="32"/>
        </w:rPr>
      </w:pPr>
      <w:r w:rsidRPr="00D20BDA">
        <w:rPr>
          <w:color w:val="365F91"/>
          <w:sz w:val="32"/>
        </w:rPr>
        <w:t xml:space="preserve">Powers of directors </w:t>
      </w:r>
    </w:p>
    <w:p w:rsidR="00277C5C" w:rsidRDefault="00277C5C" w:rsidP="00473280">
      <w:pPr>
        <w:pStyle w:val="ListParagraph"/>
        <w:numPr>
          <w:ilvl w:val="0"/>
          <w:numId w:val="15"/>
        </w:numPr>
        <w:spacing w:after="0"/>
      </w:pPr>
      <w:r>
        <w:t xml:space="preserve">Powers of directors </w:t>
      </w:r>
    </w:p>
    <w:p w:rsidR="00277C5C" w:rsidRDefault="00277C5C" w:rsidP="00473280">
      <w:pPr>
        <w:pStyle w:val="ListParagraph"/>
        <w:numPr>
          <w:ilvl w:val="0"/>
          <w:numId w:val="15"/>
        </w:numPr>
        <w:spacing w:after="0"/>
      </w:pPr>
      <w:bookmarkStart w:id="37" w:name="_Ref405274826"/>
      <w:r>
        <w:t>Delegation of directors’ powers</w:t>
      </w:r>
      <w:bookmarkEnd w:id="37"/>
    </w:p>
    <w:p w:rsidR="00277C5C" w:rsidRDefault="00277C5C" w:rsidP="00473280">
      <w:pPr>
        <w:pStyle w:val="ListParagraph"/>
        <w:numPr>
          <w:ilvl w:val="0"/>
          <w:numId w:val="15"/>
        </w:numPr>
        <w:spacing w:after="0"/>
      </w:pPr>
      <w:r>
        <w:t>Payments to directors</w:t>
      </w:r>
    </w:p>
    <w:p w:rsidR="00277C5C" w:rsidRDefault="00277C5C" w:rsidP="00473280">
      <w:pPr>
        <w:pStyle w:val="ListParagraph"/>
        <w:numPr>
          <w:ilvl w:val="0"/>
          <w:numId w:val="15"/>
        </w:numPr>
      </w:pPr>
      <w:r>
        <w:t>Execution of Documents</w:t>
      </w:r>
    </w:p>
    <w:p w:rsidR="00277C5C" w:rsidRPr="00D20BDA" w:rsidRDefault="00277C5C" w:rsidP="00277C5C">
      <w:pPr>
        <w:spacing w:after="0"/>
        <w:rPr>
          <w:color w:val="365F91"/>
          <w:sz w:val="32"/>
        </w:rPr>
      </w:pPr>
      <w:r w:rsidRPr="00D20BDA">
        <w:rPr>
          <w:color w:val="365F91"/>
          <w:sz w:val="32"/>
        </w:rPr>
        <w:t xml:space="preserve">Duties of directors </w:t>
      </w:r>
    </w:p>
    <w:p w:rsidR="00277C5C" w:rsidRDefault="00277C5C" w:rsidP="00473280">
      <w:pPr>
        <w:pStyle w:val="ListParagraph"/>
        <w:numPr>
          <w:ilvl w:val="0"/>
          <w:numId w:val="15"/>
        </w:numPr>
        <w:spacing w:after="0"/>
      </w:pPr>
      <w:r>
        <w:t>Duties of directors</w:t>
      </w:r>
    </w:p>
    <w:p w:rsidR="00A17D75" w:rsidRDefault="00277C5C" w:rsidP="00473280">
      <w:pPr>
        <w:pStyle w:val="ListParagraph"/>
        <w:numPr>
          <w:ilvl w:val="0"/>
          <w:numId w:val="15"/>
        </w:numPr>
      </w:pPr>
      <w:r>
        <w:t>Conflicts of interest</w:t>
      </w:r>
    </w:p>
    <w:p w:rsidR="00D37952" w:rsidRPr="00D20BDA" w:rsidRDefault="00D37952" w:rsidP="00D37952">
      <w:pPr>
        <w:spacing w:after="0"/>
        <w:rPr>
          <w:color w:val="365F91"/>
          <w:sz w:val="32"/>
        </w:rPr>
      </w:pPr>
      <w:r w:rsidRPr="00D20BDA">
        <w:rPr>
          <w:color w:val="365F91"/>
          <w:sz w:val="32"/>
        </w:rPr>
        <w:t xml:space="preserve">Directors’ meetings </w:t>
      </w:r>
    </w:p>
    <w:p w:rsidR="00D37952" w:rsidRDefault="00D37952" w:rsidP="00473280">
      <w:pPr>
        <w:pStyle w:val="ListParagraph"/>
        <w:numPr>
          <w:ilvl w:val="0"/>
          <w:numId w:val="15"/>
        </w:numPr>
      </w:pPr>
      <w:r w:rsidRPr="00815F68">
        <w:t>When the directors meet</w:t>
      </w:r>
    </w:p>
    <w:p w:rsidR="00D37952" w:rsidRDefault="00D37952" w:rsidP="00473280">
      <w:pPr>
        <w:pStyle w:val="ListParagraph"/>
        <w:numPr>
          <w:ilvl w:val="0"/>
          <w:numId w:val="15"/>
        </w:numPr>
      </w:pPr>
      <w:r w:rsidRPr="00815F68">
        <w:t>Calling directors’ meetings</w:t>
      </w:r>
    </w:p>
    <w:p w:rsidR="00D37952" w:rsidRPr="00D37952" w:rsidRDefault="00D37952" w:rsidP="00473280">
      <w:pPr>
        <w:pStyle w:val="ListParagraph"/>
        <w:numPr>
          <w:ilvl w:val="0"/>
          <w:numId w:val="15"/>
        </w:numPr>
      </w:pPr>
      <w:r w:rsidRPr="00D37952">
        <w:t xml:space="preserve">Chairperson for directors meetings </w:t>
      </w:r>
    </w:p>
    <w:p w:rsidR="00D37952" w:rsidRPr="00D37952" w:rsidRDefault="00D37952" w:rsidP="00473280">
      <w:pPr>
        <w:pStyle w:val="ListParagraph"/>
        <w:numPr>
          <w:ilvl w:val="0"/>
          <w:numId w:val="15"/>
        </w:numPr>
      </w:pPr>
      <w:r w:rsidRPr="00D37952">
        <w:t xml:space="preserve">Quorum at directors' meetings </w:t>
      </w:r>
    </w:p>
    <w:p w:rsidR="00D37952" w:rsidRPr="00D37952" w:rsidRDefault="00D37952" w:rsidP="00473280">
      <w:pPr>
        <w:pStyle w:val="ListParagraph"/>
        <w:numPr>
          <w:ilvl w:val="0"/>
          <w:numId w:val="15"/>
        </w:numPr>
      </w:pPr>
      <w:r w:rsidRPr="00D37952">
        <w:lastRenderedPageBreak/>
        <w:t>Using technology to hold directors' meetings</w:t>
      </w:r>
    </w:p>
    <w:p w:rsidR="00D37952" w:rsidRPr="00D37952" w:rsidRDefault="00D37952" w:rsidP="00473280">
      <w:pPr>
        <w:pStyle w:val="ListParagraph"/>
        <w:numPr>
          <w:ilvl w:val="0"/>
          <w:numId w:val="15"/>
        </w:numPr>
      </w:pPr>
      <w:r w:rsidRPr="00D37952">
        <w:t xml:space="preserve">Passing directors' resolutions </w:t>
      </w:r>
    </w:p>
    <w:p w:rsidR="00D37952" w:rsidRDefault="00D37952" w:rsidP="00473280">
      <w:pPr>
        <w:pStyle w:val="ListParagraph"/>
        <w:numPr>
          <w:ilvl w:val="0"/>
          <w:numId w:val="15"/>
        </w:numPr>
      </w:pPr>
      <w:r w:rsidRPr="00D37952">
        <w:t>Circular resolutions of directors</w:t>
      </w:r>
    </w:p>
    <w:p w:rsidR="00D37952" w:rsidRPr="00D20BDA" w:rsidRDefault="00D37952" w:rsidP="00D37952">
      <w:pPr>
        <w:spacing w:after="0"/>
        <w:rPr>
          <w:color w:val="365F91"/>
          <w:sz w:val="32"/>
        </w:rPr>
      </w:pPr>
      <w:r w:rsidRPr="00D20BDA">
        <w:rPr>
          <w:color w:val="365F91"/>
          <w:sz w:val="32"/>
        </w:rPr>
        <w:t xml:space="preserve">Secretary </w:t>
      </w:r>
    </w:p>
    <w:p w:rsidR="00D37952" w:rsidRDefault="00D37952" w:rsidP="00473280">
      <w:pPr>
        <w:pStyle w:val="ListParagraph"/>
        <w:numPr>
          <w:ilvl w:val="0"/>
          <w:numId w:val="15"/>
        </w:numPr>
      </w:pPr>
      <w:r w:rsidRPr="00D37952">
        <w:t>Appointment and role of secretary</w:t>
      </w:r>
    </w:p>
    <w:p w:rsidR="00D37952" w:rsidRPr="00D20BDA" w:rsidRDefault="00D37952" w:rsidP="00D37952">
      <w:pPr>
        <w:spacing w:after="0"/>
        <w:rPr>
          <w:color w:val="365F91"/>
          <w:sz w:val="32"/>
        </w:rPr>
      </w:pPr>
      <w:r w:rsidRPr="00D20BDA">
        <w:rPr>
          <w:color w:val="365F91"/>
          <w:sz w:val="32"/>
        </w:rPr>
        <w:t xml:space="preserve">Minutes and records </w:t>
      </w:r>
    </w:p>
    <w:p w:rsidR="00D37952" w:rsidRPr="00D37952" w:rsidRDefault="00D37952" w:rsidP="00473280">
      <w:pPr>
        <w:pStyle w:val="ListParagraph"/>
        <w:numPr>
          <w:ilvl w:val="0"/>
          <w:numId w:val="15"/>
        </w:numPr>
      </w:pPr>
      <w:r w:rsidRPr="00D37952">
        <w:t>Minutes and records</w:t>
      </w:r>
    </w:p>
    <w:p w:rsidR="00D37952" w:rsidRPr="00D37952" w:rsidRDefault="00D37952" w:rsidP="00473280">
      <w:pPr>
        <w:pStyle w:val="ListParagraph"/>
        <w:numPr>
          <w:ilvl w:val="0"/>
          <w:numId w:val="15"/>
        </w:numPr>
      </w:pPr>
      <w:r w:rsidRPr="00D37952">
        <w:t>Financial and related records</w:t>
      </w:r>
    </w:p>
    <w:p w:rsidR="00D37952" w:rsidRPr="00D20BDA" w:rsidRDefault="00D37952" w:rsidP="005717E6">
      <w:pPr>
        <w:spacing w:after="0"/>
        <w:rPr>
          <w:color w:val="365F91"/>
          <w:sz w:val="32"/>
        </w:rPr>
      </w:pPr>
      <w:r w:rsidRPr="00D20BDA">
        <w:rPr>
          <w:color w:val="365F91"/>
          <w:sz w:val="32"/>
        </w:rPr>
        <w:t>By-laws</w:t>
      </w:r>
    </w:p>
    <w:p w:rsidR="00D37952" w:rsidRDefault="00D37952" w:rsidP="00473280">
      <w:pPr>
        <w:pStyle w:val="ListParagraph"/>
        <w:numPr>
          <w:ilvl w:val="0"/>
          <w:numId w:val="15"/>
        </w:numPr>
      </w:pPr>
      <w:r w:rsidRPr="00D37952">
        <w:t>By-laws</w:t>
      </w:r>
    </w:p>
    <w:p w:rsidR="00D37952" w:rsidRPr="00D20BDA" w:rsidRDefault="00D37952" w:rsidP="005717E6">
      <w:pPr>
        <w:spacing w:after="0"/>
        <w:rPr>
          <w:color w:val="365F91"/>
          <w:sz w:val="32"/>
        </w:rPr>
      </w:pPr>
      <w:r w:rsidRPr="00D20BDA">
        <w:rPr>
          <w:color w:val="365F91"/>
          <w:sz w:val="32"/>
        </w:rPr>
        <w:t>Notice</w:t>
      </w:r>
    </w:p>
    <w:p w:rsidR="00D37952" w:rsidRPr="00D37952" w:rsidRDefault="00D37952" w:rsidP="00473280">
      <w:pPr>
        <w:pStyle w:val="ListParagraph"/>
        <w:numPr>
          <w:ilvl w:val="0"/>
          <w:numId w:val="15"/>
        </w:numPr>
      </w:pPr>
      <w:r w:rsidRPr="00D37952">
        <w:t>What is notice</w:t>
      </w:r>
    </w:p>
    <w:p w:rsidR="00D37952" w:rsidRPr="00D37952" w:rsidRDefault="00D37952" w:rsidP="00473280">
      <w:pPr>
        <w:pStyle w:val="ListParagraph"/>
        <w:numPr>
          <w:ilvl w:val="0"/>
          <w:numId w:val="15"/>
        </w:numPr>
      </w:pPr>
      <w:r w:rsidRPr="00D37952">
        <w:t xml:space="preserve">Notice to the company </w:t>
      </w:r>
    </w:p>
    <w:p w:rsidR="00D37952" w:rsidRPr="00D37952" w:rsidRDefault="00D37952" w:rsidP="00473280">
      <w:pPr>
        <w:pStyle w:val="ListParagraph"/>
        <w:numPr>
          <w:ilvl w:val="0"/>
          <w:numId w:val="15"/>
        </w:numPr>
      </w:pPr>
      <w:r w:rsidRPr="00D37952">
        <w:t xml:space="preserve">Notice to members </w:t>
      </w:r>
    </w:p>
    <w:p w:rsidR="00D37952" w:rsidRDefault="00D37952" w:rsidP="00473280">
      <w:pPr>
        <w:pStyle w:val="ListParagraph"/>
        <w:numPr>
          <w:ilvl w:val="0"/>
          <w:numId w:val="15"/>
        </w:numPr>
      </w:pPr>
      <w:r w:rsidRPr="00D37952">
        <w:t>When notice is taken to be given</w:t>
      </w:r>
    </w:p>
    <w:p w:rsidR="005E5522" w:rsidRDefault="005E5522" w:rsidP="00D37952">
      <w:pPr>
        <w:rPr>
          <w:sz w:val="32"/>
        </w:rPr>
      </w:pPr>
    </w:p>
    <w:p w:rsidR="005E5522" w:rsidRDefault="005E5522" w:rsidP="00D37952">
      <w:pPr>
        <w:rPr>
          <w:sz w:val="32"/>
        </w:rPr>
      </w:pPr>
    </w:p>
    <w:p w:rsidR="005E5522" w:rsidRDefault="005E5522" w:rsidP="00D37952">
      <w:pPr>
        <w:rPr>
          <w:sz w:val="32"/>
        </w:rPr>
      </w:pPr>
    </w:p>
    <w:p w:rsidR="00D37952" w:rsidRPr="00D20BDA" w:rsidRDefault="00D37952" w:rsidP="00FE7B04">
      <w:pPr>
        <w:spacing w:after="0"/>
        <w:rPr>
          <w:color w:val="365F91"/>
          <w:sz w:val="32"/>
        </w:rPr>
      </w:pPr>
      <w:r w:rsidRPr="00D20BDA">
        <w:rPr>
          <w:color w:val="365F91"/>
          <w:sz w:val="32"/>
        </w:rPr>
        <w:t>Financial year</w:t>
      </w:r>
    </w:p>
    <w:p w:rsidR="00D37952" w:rsidRPr="00D37952" w:rsidRDefault="00D37952" w:rsidP="00473280">
      <w:pPr>
        <w:pStyle w:val="ListParagraph"/>
        <w:numPr>
          <w:ilvl w:val="0"/>
          <w:numId w:val="15"/>
        </w:numPr>
      </w:pPr>
      <w:r w:rsidRPr="00D37952">
        <w:t>Company's financial year</w:t>
      </w:r>
    </w:p>
    <w:p w:rsidR="00D22216" w:rsidRDefault="00D22216" w:rsidP="005717E6">
      <w:pPr>
        <w:spacing w:after="0"/>
      </w:pPr>
      <w:r w:rsidRPr="00D20BDA">
        <w:rPr>
          <w:color w:val="365F91"/>
          <w:sz w:val="32"/>
        </w:rPr>
        <w:t>Indemnity, insurance and access</w:t>
      </w:r>
    </w:p>
    <w:p w:rsidR="00D37952" w:rsidRPr="00D37952" w:rsidRDefault="00D37952" w:rsidP="00473280">
      <w:pPr>
        <w:pStyle w:val="ListParagraph"/>
        <w:numPr>
          <w:ilvl w:val="0"/>
          <w:numId w:val="15"/>
        </w:numPr>
      </w:pPr>
      <w:r w:rsidRPr="00D37952">
        <w:t>Indemnity</w:t>
      </w:r>
    </w:p>
    <w:p w:rsidR="00D37952" w:rsidRPr="00D37952" w:rsidRDefault="00D37952" w:rsidP="00473280">
      <w:pPr>
        <w:pStyle w:val="ListParagraph"/>
        <w:numPr>
          <w:ilvl w:val="0"/>
          <w:numId w:val="15"/>
        </w:numPr>
      </w:pPr>
      <w:r w:rsidRPr="00D37952">
        <w:t>Insurance</w:t>
      </w:r>
    </w:p>
    <w:p w:rsidR="00D37952" w:rsidRDefault="00D37952" w:rsidP="00473280">
      <w:pPr>
        <w:pStyle w:val="ListParagraph"/>
        <w:numPr>
          <w:ilvl w:val="0"/>
          <w:numId w:val="15"/>
        </w:numPr>
      </w:pPr>
      <w:r w:rsidRPr="00D37952">
        <w:t>Directors' access to documents</w:t>
      </w:r>
    </w:p>
    <w:p w:rsidR="00D37952" w:rsidRPr="00D20BDA" w:rsidRDefault="00C62631" w:rsidP="005717E6">
      <w:pPr>
        <w:spacing w:after="0"/>
        <w:rPr>
          <w:color w:val="365F91"/>
        </w:rPr>
      </w:pPr>
      <w:r w:rsidRPr="00D20BDA">
        <w:rPr>
          <w:color w:val="365F91"/>
          <w:sz w:val="32"/>
        </w:rPr>
        <w:t>Winding up</w:t>
      </w:r>
    </w:p>
    <w:p w:rsidR="00C62631" w:rsidRPr="00C62631" w:rsidRDefault="00C62631" w:rsidP="00473280">
      <w:pPr>
        <w:pStyle w:val="ListParagraph"/>
        <w:numPr>
          <w:ilvl w:val="0"/>
          <w:numId w:val="15"/>
        </w:numPr>
      </w:pPr>
      <w:r w:rsidRPr="00C62631">
        <w:t>Surplus assets not to be distributed to members</w:t>
      </w:r>
    </w:p>
    <w:p w:rsidR="00C62631" w:rsidRDefault="00C62631" w:rsidP="00473280">
      <w:pPr>
        <w:pStyle w:val="ListParagraph"/>
        <w:numPr>
          <w:ilvl w:val="0"/>
          <w:numId w:val="15"/>
        </w:numPr>
      </w:pPr>
      <w:r w:rsidRPr="00C62631">
        <w:t>Distribution of surplus assets</w:t>
      </w:r>
    </w:p>
    <w:p w:rsidR="00C62631" w:rsidRPr="00C62631" w:rsidRDefault="00C62631" w:rsidP="00C62631">
      <w:pPr>
        <w:spacing w:after="0"/>
        <w:rPr>
          <w:sz w:val="32"/>
        </w:rPr>
      </w:pPr>
      <w:r w:rsidRPr="00D20BDA">
        <w:rPr>
          <w:color w:val="365F91"/>
          <w:sz w:val="32"/>
        </w:rPr>
        <w:t>Definitions and interpretation</w:t>
      </w:r>
    </w:p>
    <w:p w:rsidR="00C62631" w:rsidRPr="00C62631" w:rsidRDefault="00C62631" w:rsidP="00473280">
      <w:pPr>
        <w:pStyle w:val="ListParagraph"/>
        <w:numPr>
          <w:ilvl w:val="0"/>
          <w:numId w:val="15"/>
        </w:numPr>
      </w:pPr>
      <w:r w:rsidRPr="00C62631">
        <w:t>Definitions</w:t>
      </w:r>
    </w:p>
    <w:p w:rsidR="00C62631" w:rsidRPr="00C62631" w:rsidRDefault="00C62631" w:rsidP="00473280">
      <w:pPr>
        <w:pStyle w:val="ListParagraph"/>
        <w:numPr>
          <w:ilvl w:val="0"/>
          <w:numId w:val="15"/>
        </w:numPr>
      </w:pPr>
      <w:r w:rsidRPr="00C62631">
        <w:t xml:space="preserve">Reading this constitution with the Corporations Act </w:t>
      </w:r>
    </w:p>
    <w:p w:rsidR="00C62631" w:rsidRPr="00C62631" w:rsidRDefault="00C62631" w:rsidP="00473280">
      <w:pPr>
        <w:pStyle w:val="ListParagraph"/>
        <w:numPr>
          <w:ilvl w:val="0"/>
          <w:numId w:val="15"/>
        </w:numPr>
      </w:pPr>
      <w:r w:rsidRPr="00C62631">
        <w:t>Interpretation</w:t>
      </w:r>
    </w:p>
    <w:p w:rsidR="00C62631" w:rsidRPr="00C62631" w:rsidRDefault="00C62631" w:rsidP="00C62631">
      <w:pPr>
        <w:spacing w:after="0"/>
        <w:rPr>
          <w:sz w:val="32"/>
        </w:rPr>
      </w:pPr>
    </w:p>
    <w:p w:rsidR="00D37952" w:rsidRDefault="00D37952" w:rsidP="00C62631"/>
    <w:p w:rsidR="00D80290" w:rsidRDefault="00D80290">
      <w:pPr>
        <w:suppressAutoHyphens w:val="0"/>
        <w:spacing w:after="0" w:line="240" w:lineRule="auto"/>
        <w:rPr>
          <w:bCs/>
          <w:sz w:val="32"/>
          <w:szCs w:val="28"/>
        </w:rPr>
      </w:pPr>
      <w:r>
        <w:rPr>
          <w:bCs/>
          <w:sz w:val="32"/>
          <w:szCs w:val="28"/>
        </w:rPr>
        <w:br w:type="page"/>
      </w:r>
    </w:p>
    <w:p w:rsidR="000964E4" w:rsidRDefault="000964E4" w:rsidP="00D80290">
      <w:pPr>
        <w:spacing w:before="240" w:after="0" w:line="240" w:lineRule="auto"/>
        <w:rPr>
          <w:bCs/>
          <w:sz w:val="32"/>
          <w:szCs w:val="28"/>
        </w:rPr>
        <w:sectPr w:rsidR="000964E4" w:rsidSect="003726D3">
          <w:type w:val="continuous"/>
          <w:pgSz w:w="11900" w:h="16840"/>
          <w:pgMar w:top="1985" w:right="1418" w:bottom="1701" w:left="1418" w:header="709" w:footer="1004" w:gutter="0"/>
          <w:cols w:num="2" w:space="567"/>
        </w:sectPr>
      </w:pPr>
    </w:p>
    <w:p w:rsidR="00223F7F" w:rsidRPr="00F56EC7" w:rsidRDefault="00223F7F" w:rsidP="00F56EC7">
      <w:pPr>
        <w:pStyle w:val="Heading2"/>
      </w:pPr>
      <w:r w:rsidRPr="00F56EC7">
        <w:lastRenderedPageBreak/>
        <w:t>Preliminary</w:t>
      </w:r>
    </w:p>
    <w:p w:rsidR="00223F7F" w:rsidRPr="00D80290" w:rsidRDefault="00223F7F" w:rsidP="00D80290">
      <w:pPr>
        <w:pStyle w:val="ACNCproformalist"/>
        <w:rPr>
          <w:b/>
          <w:bCs/>
        </w:rPr>
      </w:pPr>
      <w:bookmarkStart w:id="38" w:name="_Ref393966095"/>
      <w:r>
        <w:rPr>
          <w:b/>
          <w:bCs/>
        </w:rPr>
        <w:t>Name of the company</w:t>
      </w:r>
      <w:bookmarkEnd w:id="38"/>
    </w:p>
    <w:p w:rsidR="00223F7F" w:rsidRDefault="00223F7F" w:rsidP="009954C6">
      <w:pPr>
        <w:spacing w:after="0" w:line="240" w:lineRule="auto"/>
        <w:ind w:right="-64"/>
        <w:jc w:val="center"/>
      </w:pPr>
      <w:r>
        <w:t xml:space="preserve">The name of the </w:t>
      </w:r>
      <w:r>
        <w:rPr>
          <w:b/>
          <w:bCs/>
        </w:rPr>
        <w:t>company</w:t>
      </w:r>
      <w:r>
        <w:t xml:space="preserve"> is</w:t>
      </w:r>
      <w:r w:rsidR="009954C6">
        <w:t xml:space="preserve"> </w:t>
      </w:r>
      <w:del w:id="39" w:author="Calham Dower" w:date="2017-05-29T17:52:00Z">
        <w:r w:rsidR="009954C6" w:rsidRPr="009954C6" w:rsidDel="00573625">
          <w:delText xml:space="preserve">Template constitution </w:delText>
        </w:r>
      </w:del>
      <w:ins w:id="40" w:author="Calham Dower" w:date="2017-05-29T17:52:00Z">
        <w:r w:rsidR="009954C6" w:rsidRPr="009954C6">
          <w:t>The Annual Chip-In</w:t>
        </w:r>
      </w:ins>
      <w:r>
        <w:rPr>
          <w:bCs/>
        </w:rPr>
        <w:t xml:space="preserve"> (the </w:t>
      </w:r>
      <w:r w:rsidRPr="00141D49">
        <w:rPr>
          <w:b/>
          <w:bCs/>
        </w:rPr>
        <w:t>company</w:t>
      </w:r>
      <w:r>
        <w:rPr>
          <w:bCs/>
        </w:rPr>
        <w:t>).</w:t>
      </w:r>
    </w:p>
    <w:p w:rsidR="00223F7F" w:rsidRPr="00341EF0" w:rsidRDefault="00223F7F" w:rsidP="00341EF0">
      <w:pPr>
        <w:pStyle w:val="ACNCproformalist"/>
        <w:rPr>
          <w:b/>
          <w:bCs/>
        </w:rPr>
      </w:pPr>
      <w:r>
        <w:rPr>
          <w:b/>
          <w:bCs/>
        </w:rPr>
        <w:t>Type of company</w:t>
      </w:r>
    </w:p>
    <w:p w:rsidR="00223F7F" w:rsidRDefault="00223F7F" w:rsidP="00D47DC4">
      <w:pPr>
        <w:pStyle w:val="ListParagraph"/>
        <w:spacing w:before="80" w:after="0" w:line="240" w:lineRule="auto"/>
        <w:ind w:left="357"/>
      </w:pPr>
      <w:r>
        <w:rPr>
          <w:bCs/>
        </w:rPr>
        <w:t xml:space="preserve">The </w:t>
      </w:r>
      <w:r>
        <w:rPr>
          <w:b/>
          <w:bCs/>
        </w:rPr>
        <w:t>company</w:t>
      </w:r>
      <w:r>
        <w:rPr>
          <w:bCs/>
        </w:rPr>
        <w:t xml:space="preserve"> is a not-for-profit public </w:t>
      </w:r>
      <w:r w:rsidRPr="00C1523D">
        <w:rPr>
          <w:b/>
          <w:bCs/>
        </w:rPr>
        <w:t>company</w:t>
      </w:r>
      <w:r>
        <w:rPr>
          <w:bCs/>
        </w:rPr>
        <w:t xml:space="preserve"> limited by guarantee</w:t>
      </w:r>
      <w:r w:rsidR="001C7AE6">
        <w:rPr>
          <w:bCs/>
        </w:rPr>
        <w:t xml:space="preserve"> which is established to be, and to continue as, a charity</w:t>
      </w:r>
      <w:r>
        <w:rPr>
          <w:bCs/>
        </w:rPr>
        <w:t xml:space="preserve">. </w:t>
      </w:r>
    </w:p>
    <w:p w:rsidR="00223F7F" w:rsidRPr="00341EF0" w:rsidRDefault="00223F7F" w:rsidP="00A17D75">
      <w:pPr>
        <w:pStyle w:val="ACNCproformalist"/>
        <w:rPr>
          <w:b/>
          <w:bCs/>
        </w:rPr>
      </w:pPr>
      <w:r w:rsidRPr="00341EF0">
        <w:rPr>
          <w:b/>
          <w:bCs/>
        </w:rPr>
        <w:t>Limited liability of members</w:t>
      </w:r>
    </w:p>
    <w:p w:rsidR="00223F7F" w:rsidRPr="00FB4181" w:rsidRDefault="00223F7F" w:rsidP="00D47DC4">
      <w:pPr>
        <w:pStyle w:val="ACNCproformalist"/>
        <w:numPr>
          <w:ilvl w:val="0"/>
          <w:numId w:val="0"/>
        </w:numPr>
        <w:spacing w:before="80"/>
        <w:ind w:left="357"/>
      </w:pPr>
      <w:r w:rsidRPr="008A5511">
        <w:rPr>
          <w:bCs/>
        </w:rPr>
        <w:t>The liability of members is limited to the amount of the guarantee in clause</w:t>
      </w:r>
      <w:r>
        <w:rPr>
          <w:bCs/>
        </w:rPr>
        <w:t xml:space="preserve"> </w:t>
      </w:r>
      <w:r>
        <w:rPr>
          <w:bCs/>
        </w:rPr>
        <w:fldChar w:fldCharType="begin"/>
      </w:r>
      <w:r>
        <w:rPr>
          <w:bCs/>
        </w:rPr>
        <w:instrText xml:space="preserve"> REF _Ref395708706 \r \h </w:instrText>
      </w:r>
      <w:r>
        <w:rPr>
          <w:bCs/>
        </w:rPr>
      </w:r>
      <w:r>
        <w:rPr>
          <w:bCs/>
        </w:rPr>
        <w:fldChar w:fldCharType="separate"/>
      </w:r>
      <w:r w:rsidR="00A02A32">
        <w:rPr>
          <w:bCs/>
        </w:rPr>
        <w:t>4</w:t>
      </w:r>
      <w:r>
        <w:rPr>
          <w:bCs/>
        </w:rPr>
        <w:fldChar w:fldCharType="end"/>
      </w:r>
      <w:r w:rsidRPr="008A5511">
        <w:rPr>
          <w:bCs/>
        </w:rPr>
        <w:t>.</w:t>
      </w:r>
      <w:bookmarkStart w:id="41" w:name="__RefNumPara__99_1692396360"/>
      <w:bookmarkStart w:id="42" w:name="_Ref389038639"/>
      <w:bookmarkStart w:id="43" w:name="_Ref392160545"/>
      <w:bookmarkEnd w:id="41"/>
    </w:p>
    <w:p w:rsidR="00D47DC4" w:rsidRDefault="00223F7F" w:rsidP="00D47DC4">
      <w:pPr>
        <w:pStyle w:val="ACNCproformalist"/>
        <w:ind w:left="357" w:hanging="357"/>
      </w:pPr>
      <w:bookmarkStart w:id="44" w:name="_Ref395708706"/>
      <w:r w:rsidRPr="00341EF0">
        <w:rPr>
          <w:b/>
          <w:bCs/>
        </w:rPr>
        <w:t>The guarantee</w:t>
      </w:r>
      <w:r w:rsidRPr="008A5511">
        <w:t xml:space="preserve"> </w:t>
      </w:r>
    </w:p>
    <w:p w:rsidR="00223F7F" w:rsidRPr="008A5511" w:rsidRDefault="00223F7F" w:rsidP="00D47DC4">
      <w:pPr>
        <w:pStyle w:val="ACNCproformalist"/>
        <w:numPr>
          <w:ilvl w:val="0"/>
          <w:numId w:val="0"/>
        </w:numPr>
        <w:spacing w:before="80"/>
        <w:ind w:left="357"/>
      </w:pPr>
      <w:r w:rsidRPr="008A5511">
        <w:t xml:space="preserve">Each member must contribute an amount not more than </w:t>
      </w:r>
      <w:r w:rsidRPr="008A5511">
        <w:rPr>
          <w:bCs/>
        </w:rPr>
        <w:t>$[</w:t>
      </w:r>
      <w:r w:rsidRPr="008A5511">
        <w:rPr>
          <w:bCs/>
          <w:shd w:val="clear" w:color="auto" w:fill="C0C0C0"/>
        </w:rPr>
        <w:t>10</w:t>
      </w:r>
      <w:r w:rsidR="009954C6">
        <w:rPr>
          <w:bCs/>
          <w:shd w:val="clear" w:color="auto" w:fill="C0C0C0"/>
        </w:rPr>
        <w:t>0</w:t>
      </w:r>
      <w:r w:rsidRPr="008A5511">
        <w:rPr>
          <w:bCs/>
        </w:rPr>
        <w:t xml:space="preserve">] (the guarantee) to the property of the </w:t>
      </w:r>
      <w:r w:rsidRPr="008A5511">
        <w:rPr>
          <w:b/>
          <w:bCs/>
        </w:rPr>
        <w:t>company</w:t>
      </w:r>
      <w:r w:rsidRPr="008A5511">
        <w:rPr>
          <w:bCs/>
        </w:rPr>
        <w:t xml:space="preserve"> if</w:t>
      </w:r>
      <w:bookmarkStart w:id="45" w:name="_Ref389038644"/>
      <w:bookmarkEnd w:id="42"/>
      <w:r w:rsidRPr="008A5511">
        <w:rPr>
          <w:bCs/>
        </w:rPr>
        <w:t xml:space="preserve"> </w:t>
      </w:r>
      <w:r w:rsidRPr="008A5511">
        <w:t xml:space="preserve">the </w:t>
      </w:r>
      <w:r w:rsidRPr="008A5511">
        <w:rPr>
          <w:b/>
        </w:rPr>
        <w:t>company</w:t>
      </w:r>
      <w:r w:rsidRPr="008A5511">
        <w:t xml:space="preserve"> is wound up while the member is a member, or within </w:t>
      </w:r>
      <w:r w:rsidR="00D80290">
        <w:t xml:space="preserve">12 months </w:t>
      </w:r>
      <w:r w:rsidRPr="008A5511">
        <w:t>after they stop being a member, and</w:t>
      </w:r>
      <w:bookmarkEnd w:id="45"/>
      <w:r w:rsidRPr="008A5511">
        <w:t xml:space="preserve"> this contribution is required to pay for the:</w:t>
      </w:r>
      <w:bookmarkEnd w:id="43"/>
      <w:bookmarkEnd w:id="44"/>
    </w:p>
    <w:p w:rsidR="00223F7F" w:rsidRPr="008A5511" w:rsidRDefault="00223F7F" w:rsidP="00A17D75">
      <w:pPr>
        <w:pStyle w:val="ACNCproformasublist"/>
        <w:numPr>
          <w:ilvl w:val="2"/>
          <w:numId w:val="3"/>
        </w:numPr>
      </w:pPr>
      <w:r w:rsidRPr="008A5511">
        <w:t xml:space="preserve">debts and liabilities of the </w:t>
      </w:r>
      <w:r w:rsidRPr="008A5511">
        <w:rPr>
          <w:b/>
        </w:rPr>
        <w:t>company</w:t>
      </w:r>
      <w:r w:rsidRPr="008A5511">
        <w:t xml:space="preserve"> incurred before the member stopped being a member, </w:t>
      </w:r>
      <w:r w:rsidR="00D80290">
        <w:t>or</w:t>
      </w:r>
    </w:p>
    <w:p w:rsidR="00223F7F" w:rsidRPr="008A5511" w:rsidRDefault="00223F7F" w:rsidP="00A17D75">
      <w:pPr>
        <w:pStyle w:val="ACNCproformasublist"/>
        <w:numPr>
          <w:ilvl w:val="2"/>
          <w:numId w:val="3"/>
        </w:numPr>
      </w:pPr>
      <w:r w:rsidRPr="008A5511">
        <w:t>costs of winding up.</w:t>
      </w:r>
    </w:p>
    <w:p w:rsidR="00223F7F" w:rsidRPr="008A5511" w:rsidRDefault="00223F7F" w:rsidP="009F0345">
      <w:pPr>
        <w:pStyle w:val="ListParagraph"/>
        <w:numPr>
          <w:ilvl w:val="0"/>
          <w:numId w:val="3"/>
        </w:numPr>
        <w:spacing w:before="120" w:after="0" w:line="240" w:lineRule="auto"/>
        <w:ind w:left="357" w:hanging="357"/>
        <w:rPr>
          <w:bCs/>
        </w:rPr>
      </w:pPr>
      <w:r w:rsidRPr="008A5511">
        <w:rPr>
          <w:b/>
          <w:bCs/>
        </w:rPr>
        <w:t>Definitions</w:t>
      </w:r>
    </w:p>
    <w:p w:rsidR="00223F7F" w:rsidRPr="00772E34" w:rsidRDefault="00223F7F" w:rsidP="00D47DC4">
      <w:pPr>
        <w:pStyle w:val="ListParagraph"/>
        <w:spacing w:before="80" w:after="0" w:line="240" w:lineRule="auto"/>
        <w:ind w:left="357"/>
        <w:contextualSpacing w:val="0"/>
      </w:pPr>
      <w:r w:rsidRPr="008A5511">
        <w:t xml:space="preserve">In this constitution, words and phrases have the meaning set out in </w:t>
      </w:r>
      <w:r w:rsidRPr="00772E34">
        <w:t xml:space="preserve">clauses </w:t>
      </w:r>
      <w:r w:rsidRPr="00772E34">
        <w:fldChar w:fldCharType="begin"/>
      </w:r>
      <w:r w:rsidRPr="00772E34">
        <w:instrText xml:space="preserve"> REF _Ref382917012 \r \h  \* MERGEFORMAT </w:instrText>
      </w:r>
      <w:r w:rsidRPr="00772E34">
        <w:fldChar w:fldCharType="separate"/>
      </w:r>
      <w:r w:rsidR="00A02A32">
        <w:t>70</w:t>
      </w:r>
      <w:r w:rsidRPr="00772E34">
        <w:fldChar w:fldCharType="end"/>
      </w:r>
      <w:r w:rsidRPr="00772E34">
        <w:t xml:space="preserve"> and </w:t>
      </w:r>
      <w:r w:rsidRPr="00772E34">
        <w:fldChar w:fldCharType="begin"/>
      </w:r>
      <w:r w:rsidRPr="00772E34">
        <w:instrText xml:space="preserve"> REF _Ref392151666 \r \h  \* MERGEFORMAT </w:instrText>
      </w:r>
      <w:r w:rsidRPr="00772E34">
        <w:fldChar w:fldCharType="separate"/>
      </w:r>
      <w:r w:rsidR="00A02A32">
        <w:t>72</w:t>
      </w:r>
      <w:r w:rsidRPr="00772E34">
        <w:fldChar w:fldCharType="end"/>
      </w:r>
      <w:r w:rsidRPr="00772E34">
        <w:t>.</w:t>
      </w:r>
    </w:p>
    <w:p w:rsidR="00223F7F" w:rsidRPr="00A413EC" w:rsidRDefault="00223F7F" w:rsidP="00F56EC7">
      <w:pPr>
        <w:pStyle w:val="Heading2"/>
      </w:pPr>
      <w:r w:rsidRPr="00827CE7">
        <w:t>Charitable purposes and powers</w:t>
      </w:r>
    </w:p>
    <w:p w:rsidR="00223F7F" w:rsidRPr="00341EF0" w:rsidRDefault="00D80290" w:rsidP="009F0345">
      <w:pPr>
        <w:pStyle w:val="ListParagraph"/>
        <w:numPr>
          <w:ilvl w:val="0"/>
          <w:numId w:val="3"/>
        </w:numPr>
        <w:spacing w:before="120" w:after="0" w:line="240" w:lineRule="auto"/>
        <w:ind w:left="357" w:hanging="357"/>
        <w:rPr>
          <w:b/>
          <w:bCs/>
        </w:rPr>
      </w:pPr>
      <w:r>
        <w:rPr>
          <w:b/>
          <w:bCs/>
        </w:rPr>
        <w:t>Object</w:t>
      </w:r>
      <w:r w:rsidR="00223F7F" w:rsidRPr="008A5511">
        <w:rPr>
          <w:b/>
          <w:bCs/>
        </w:rPr>
        <w:t xml:space="preserve"> </w:t>
      </w:r>
    </w:p>
    <w:p w:rsidR="00223F7F" w:rsidRPr="008A5511" w:rsidRDefault="00223F7F" w:rsidP="00D47DC4">
      <w:pPr>
        <w:pStyle w:val="ListParagraph"/>
        <w:spacing w:before="80" w:after="0" w:line="240" w:lineRule="auto"/>
        <w:ind w:left="357"/>
        <w:contextualSpacing w:val="0"/>
        <w:rPr>
          <w:b/>
          <w:bCs/>
        </w:rPr>
      </w:pPr>
      <w:r w:rsidRPr="008A5511">
        <w:t xml:space="preserve">The </w:t>
      </w:r>
      <w:r w:rsidRPr="008A5511">
        <w:rPr>
          <w:b/>
        </w:rPr>
        <w:t>company</w:t>
      </w:r>
      <w:r w:rsidR="00D80290">
        <w:t>’</w:t>
      </w:r>
      <w:r w:rsidRPr="008A5511">
        <w:t xml:space="preserve">s </w:t>
      </w:r>
      <w:r w:rsidR="00D80290">
        <w:t xml:space="preserve">object is </w:t>
      </w:r>
      <w:r w:rsidRPr="008A5511">
        <w:t xml:space="preserve">to </w:t>
      </w:r>
      <w:r w:rsidR="00D80290">
        <w:t xml:space="preserve">pursue the following charitable </w:t>
      </w:r>
      <w:r w:rsidRPr="008A5511">
        <w:t>purpose</w:t>
      </w:r>
      <w:r w:rsidR="007C4D11">
        <w:t>(s)</w:t>
      </w:r>
      <w:r w:rsidRPr="008A5511">
        <w:t>:</w:t>
      </w:r>
    </w:p>
    <w:p w:rsidR="009954C6" w:rsidRPr="009954C6" w:rsidRDefault="009954C6" w:rsidP="009954C6">
      <w:pPr>
        <w:pStyle w:val="ListParagraph"/>
        <w:numPr>
          <w:ilvl w:val="0"/>
          <w:numId w:val="29"/>
        </w:numPr>
        <w:spacing w:after="0" w:line="240" w:lineRule="auto"/>
        <w:rPr>
          <w:bCs/>
        </w:rPr>
      </w:pPr>
      <w:r w:rsidRPr="009954C6">
        <w:rPr>
          <w:bCs/>
        </w:rPr>
        <w:t xml:space="preserve">- To encourage and persist future golfing, and </w:t>
      </w:r>
      <w:r w:rsidR="00B14C5F">
        <w:rPr>
          <w:bCs/>
        </w:rPr>
        <w:t xml:space="preserve">similarly </w:t>
      </w:r>
      <w:r w:rsidRPr="009954C6">
        <w:rPr>
          <w:bCs/>
        </w:rPr>
        <w:t xml:space="preserve">related, activities for the whole of, and limited to, the invitational group. </w:t>
      </w:r>
    </w:p>
    <w:p w:rsidR="00223F7F" w:rsidRPr="009954C6" w:rsidRDefault="009954C6" w:rsidP="009954C6">
      <w:pPr>
        <w:pStyle w:val="ListParagraph"/>
        <w:numPr>
          <w:ilvl w:val="0"/>
          <w:numId w:val="29"/>
        </w:numPr>
        <w:spacing w:after="0" w:line="240" w:lineRule="auto"/>
      </w:pPr>
      <w:r w:rsidRPr="009954C6">
        <w:rPr>
          <w:bCs/>
        </w:rPr>
        <w:t xml:space="preserve">- As a non-for-profit, all financial and emotional gains will be re-directed back towards the sole purpose of the organisation as stated in </w:t>
      </w:r>
      <w:r w:rsidRPr="009954C6">
        <w:rPr>
          <w:bCs/>
        </w:rPr>
        <w:fldChar w:fldCharType="begin"/>
      </w:r>
      <w:r w:rsidRPr="009954C6">
        <w:rPr>
          <w:bCs/>
        </w:rPr>
        <w:instrText xml:space="preserve"> REF _Ref405299235 \r \h </w:instrText>
      </w:r>
      <w:r w:rsidRPr="009954C6">
        <w:rPr>
          <w:bCs/>
        </w:rPr>
      </w:r>
      <w:r>
        <w:rPr>
          <w:bCs/>
        </w:rPr>
        <w:instrText xml:space="preserve"> \* MERGEFORMAT </w:instrText>
      </w:r>
      <w:r w:rsidRPr="009954C6">
        <w:rPr>
          <w:bCs/>
        </w:rPr>
        <w:fldChar w:fldCharType="separate"/>
      </w:r>
      <w:r w:rsidRPr="009954C6">
        <w:rPr>
          <w:bCs/>
        </w:rPr>
        <w:t>6</w:t>
      </w:r>
      <w:r w:rsidRPr="009954C6">
        <w:rPr>
          <w:bCs/>
        </w:rPr>
        <w:fldChar w:fldCharType="end"/>
      </w:r>
      <w:r w:rsidRPr="009954C6">
        <w:rPr>
          <w:bCs/>
        </w:rPr>
        <w:t>.1.</w:t>
      </w:r>
    </w:p>
    <w:p w:rsidR="00223F7F" w:rsidRPr="00341EF0" w:rsidRDefault="00223F7F" w:rsidP="009F0345">
      <w:pPr>
        <w:pStyle w:val="ListParagraph"/>
        <w:numPr>
          <w:ilvl w:val="0"/>
          <w:numId w:val="3"/>
        </w:numPr>
        <w:spacing w:before="120" w:after="0" w:line="240" w:lineRule="auto"/>
        <w:ind w:left="357" w:hanging="357"/>
        <w:rPr>
          <w:b/>
          <w:bCs/>
        </w:rPr>
      </w:pPr>
      <w:bookmarkStart w:id="46" w:name="_Ref355859344"/>
      <w:r w:rsidRPr="008A5511">
        <w:rPr>
          <w:b/>
          <w:bCs/>
        </w:rPr>
        <w:t>Powers</w:t>
      </w:r>
      <w:bookmarkEnd w:id="46"/>
      <w:r w:rsidRPr="008A5511">
        <w:rPr>
          <w:b/>
          <w:bCs/>
        </w:rPr>
        <w:t xml:space="preserve"> </w:t>
      </w:r>
    </w:p>
    <w:p w:rsidR="00223F7F" w:rsidRPr="008A5511" w:rsidRDefault="00223F7F" w:rsidP="00D47DC4">
      <w:pPr>
        <w:pStyle w:val="ListParagraph"/>
        <w:spacing w:before="80" w:after="0" w:line="240" w:lineRule="auto"/>
        <w:ind w:left="357"/>
      </w:pPr>
      <w:bookmarkStart w:id="47" w:name="_Ref355857450"/>
      <w:bookmarkStart w:id="48" w:name="_Ref356288823"/>
      <w:r w:rsidRPr="008A5511">
        <w:t xml:space="preserve">Subject to clause </w:t>
      </w:r>
      <w:r w:rsidRPr="008A5511">
        <w:fldChar w:fldCharType="begin"/>
      </w:r>
      <w:r w:rsidRPr="008A5511">
        <w:instrText xml:space="preserve"> REF _Ref382913491 \r \h </w:instrText>
      </w:r>
      <w:r w:rsidRPr="008A5511">
        <w:fldChar w:fldCharType="separate"/>
      </w:r>
      <w:r w:rsidR="00A02A32">
        <w:t>8</w:t>
      </w:r>
      <w:r w:rsidRPr="008A5511">
        <w:fldChar w:fldCharType="end"/>
      </w:r>
      <w:r w:rsidRPr="008A5511">
        <w:t xml:space="preserve">, the </w:t>
      </w:r>
      <w:r w:rsidRPr="008A5511">
        <w:rPr>
          <w:b/>
        </w:rPr>
        <w:t xml:space="preserve">company </w:t>
      </w:r>
      <w:r w:rsidRPr="008A5511">
        <w:t>has</w:t>
      </w:r>
      <w:r w:rsidR="00D80290">
        <w:t xml:space="preserve"> the following </w:t>
      </w:r>
      <w:r w:rsidR="00D80290" w:rsidRPr="00D80290">
        <w:t>powers, which may only be used</w:t>
      </w:r>
      <w:r w:rsidR="009954C6">
        <w:t xml:space="preserve">  </w:t>
      </w:r>
      <w:r w:rsidR="00D80290" w:rsidRPr="00D80290">
        <w:t xml:space="preserve"> to carry out its purpose(s) set out in clause 6</w:t>
      </w:r>
      <w:r w:rsidRPr="008A5511">
        <w:t xml:space="preserve">: </w:t>
      </w:r>
    </w:p>
    <w:p w:rsidR="00223F7F" w:rsidRPr="008A5511" w:rsidRDefault="00223F7F" w:rsidP="00A17D75">
      <w:pPr>
        <w:pStyle w:val="ACNCproformasublist"/>
        <w:numPr>
          <w:ilvl w:val="2"/>
          <w:numId w:val="3"/>
        </w:numPr>
      </w:pPr>
      <w:r w:rsidRPr="008A5511">
        <w:t>the powers of an individual, and</w:t>
      </w:r>
    </w:p>
    <w:p w:rsidR="00223F7F" w:rsidRPr="008A5511" w:rsidRDefault="00223F7F" w:rsidP="00A17D75">
      <w:pPr>
        <w:pStyle w:val="ACNCproformasublist"/>
        <w:numPr>
          <w:ilvl w:val="2"/>
          <w:numId w:val="3"/>
        </w:numPr>
      </w:pPr>
      <w:r w:rsidRPr="008A5511">
        <w:t xml:space="preserve">all the powers of a </w:t>
      </w:r>
      <w:r w:rsidR="00875A1A" w:rsidRPr="00875A1A">
        <w:rPr>
          <w:b/>
        </w:rPr>
        <w:t>company</w:t>
      </w:r>
      <w:r w:rsidRPr="008A5511">
        <w:t xml:space="preserve"> limited by guarantee under the </w:t>
      </w:r>
      <w:r w:rsidRPr="008A5511">
        <w:rPr>
          <w:b/>
        </w:rPr>
        <w:t>Corporations Act</w:t>
      </w:r>
      <w:r w:rsidRPr="008A5511">
        <w:t>.</w:t>
      </w:r>
      <w:bookmarkEnd w:id="47"/>
      <w:bookmarkEnd w:id="48"/>
    </w:p>
    <w:p w:rsidR="00223F7F" w:rsidRPr="00341EF0" w:rsidRDefault="00223F7F" w:rsidP="009F0345">
      <w:pPr>
        <w:pStyle w:val="ListParagraph"/>
        <w:numPr>
          <w:ilvl w:val="0"/>
          <w:numId w:val="3"/>
        </w:numPr>
        <w:spacing w:before="120" w:after="0" w:line="240" w:lineRule="auto"/>
        <w:ind w:left="357" w:hanging="357"/>
        <w:contextualSpacing w:val="0"/>
        <w:rPr>
          <w:b/>
          <w:bCs/>
        </w:rPr>
      </w:pPr>
      <w:bookmarkStart w:id="49" w:name="_Ref382913491"/>
      <w:bookmarkStart w:id="50" w:name="_Ref356289185"/>
      <w:r w:rsidRPr="008A5511">
        <w:rPr>
          <w:b/>
          <w:bCs/>
        </w:rPr>
        <w:t>Not-for-profit</w:t>
      </w:r>
      <w:bookmarkStart w:id="51" w:name="_Ref355858965"/>
      <w:bookmarkEnd w:id="49"/>
      <w:bookmarkEnd w:id="50"/>
    </w:p>
    <w:p w:rsidR="00223F7F" w:rsidRPr="008A5511" w:rsidRDefault="00223F7F" w:rsidP="00D47DC4">
      <w:pPr>
        <w:pStyle w:val="ACNCproformasublist"/>
        <w:numPr>
          <w:ilvl w:val="1"/>
          <w:numId w:val="3"/>
        </w:numPr>
        <w:spacing w:before="80"/>
      </w:pPr>
      <w:bookmarkStart w:id="52" w:name="_Ref392157980"/>
      <w:r w:rsidRPr="008A5511">
        <w:t>The</w:t>
      </w:r>
      <w:r w:rsidRPr="008A5511">
        <w:rPr>
          <w:b/>
        </w:rPr>
        <w:t xml:space="preserve"> company</w:t>
      </w:r>
      <w:r w:rsidRPr="008A5511">
        <w:t xml:space="preserve"> must </w:t>
      </w:r>
      <w:bookmarkStart w:id="53" w:name="_Ref356560555"/>
      <w:r w:rsidRPr="008A5511">
        <w:t xml:space="preserve">not distribute any income or assets directly or indirectly to its members, except as provided in clauses </w:t>
      </w:r>
      <w:r w:rsidR="00FA14DE">
        <w:fldChar w:fldCharType="begin"/>
      </w:r>
      <w:r w:rsidR="00FA14DE">
        <w:instrText xml:space="preserve"> REF _Ref392151843 \r \h  \* MERGEFORMAT </w:instrText>
      </w:r>
      <w:r w:rsidR="00FA14DE">
        <w:fldChar w:fldCharType="separate"/>
      </w:r>
      <w:r w:rsidR="00A02A32">
        <w:t>8.2</w:t>
      </w:r>
      <w:r w:rsidR="00FA14DE">
        <w:fldChar w:fldCharType="end"/>
      </w:r>
      <w:r w:rsidRPr="008A5511">
        <w:t xml:space="preserve"> and </w:t>
      </w:r>
      <w:r w:rsidRPr="006F7B81">
        <w:fldChar w:fldCharType="begin"/>
      </w:r>
      <w:r w:rsidRPr="006F7B81">
        <w:instrText xml:space="preserve"> REF _Ref393808923 \r \h  \* MERGEFORMAT </w:instrText>
      </w:r>
      <w:r w:rsidRPr="006F7B81">
        <w:fldChar w:fldCharType="separate"/>
      </w:r>
      <w:r w:rsidR="00A02A32">
        <w:t>69</w:t>
      </w:r>
      <w:r w:rsidRPr="006F7B81">
        <w:fldChar w:fldCharType="end"/>
      </w:r>
      <w:r w:rsidRPr="008A5511">
        <w:t>.</w:t>
      </w:r>
      <w:bookmarkEnd w:id="51"/>
      <w:bookmarkEnd w:id="52"/>
      <w:bookmarkEnd w:id="53"/>
    </w:p>
    <w:p w:rsidR="00223F7F" w:rsidRPr="008A5511" w:rsidRDefault="00223F7F" w:rsidP="00A17D75">
      <w:pPr>
        <w:pStyle w:val="ListParagraph"/>
        <w:numPr>
          <w:ilvl w:val="1"/>
          <w:numId w:val="3"/>
        </w:numPr>
        <w:spacing w:after="0" w:line="240" w:lineRule="auto"/>
      </w:pPr>
      <w:bookmarkStart w:id="54" w:name="_Ref392151843"/>
      <w:bookmarkStart w:id="55" w:name="_Ref382913587"/>
      <w:r w:rsidRPr="008A5511">
        <w:t xml:space="preserve">Clause </w:t>
      </w:r>
      <w:r w:rsidR="00FA14DE">
        <w:fldChar w:fldCharType="begin"/>
      </w:r>
      <w:r w:rsidR="00FA14DE">
        <w:instrText xml:space="preserve"> REF _Ref392157980 \r \h  \* MERGEFORMAT </w:instrText>
      </w:r>
      <w:r w:rsidR="00FA14DE">
        <w:fldChar w:fldCharType="separate"/>
      </w:r>
      <w:r w:rsidR="00A02A32">
        <w:t>8.1</w:t>
      </w:r>
      <w:r w:rsidR="00FA14DE">
        <w:fldChar w:fldCharType="end"/>
      </w:r>
      <w:r w:rsidRPr="008A5511">
        <w:t xml:space="preserve"> does not stop the </w:t>
      </w:r>
      <w:r w:rsidRPr="008A5511">
        <w:rPr>
          <w:b/>
        </w:rPr>
        <w:t>company</w:t>
      </w:r>
      <w:r w:rsidRPr="008A5511">
        <w:t xml:space="preserve"> from doing the following things, provided they are done </w:t>
      </w:r>
      <w:r w:rsidRPr="00C1523D">
        <w:t>in good faith</w:t>
      </w:r>
      <w:r w:rsidRPr="008A5511">
        <w:t>:</w:t>
      </w:r>
      <w:bookmarkEnd w:id="54"/>
    </w:p>
    <w:p w:rsidR="00223F7F" w:rsidRPr="008A5511" w:rsidRDefault="00223F7F" w:rsidP="00A17D75">
      <w:pPr>
        <w:pStyle w:val="ListParagraph"/>
        <w:numPr>
          <w:ilvl w:val="2"/>
          <w:numId w:val="3"/>
        </w:numPr>
        <w:spacing w:after="0" w:line="240" w:lineRule="auto"/>
      </w:pPr>
      <w:r w:rsidRPr="008A5511">
        <w:t xml:space="preserve">paying a member for goods or services they have provided or expenses they have properly incurred at fair and reasonable rates or rates more favourable to the </w:t>
      </w:r>
      <w:r w:rsidRPr="008A5511">
        <w:rPr>
          <w:b/>
          <w:bCs/>
        </w:rPr>
        <w:t>company</w:t>
      </w:r>
      <w:r w:rsidRPr="008A5511">
        <w:t>, or</w:t>
      </w:r>
    </w:p>
    <w:p w:rsidR="00FA14DE" w:rsidRPr="008A5511" w:rsidRDefault="00223F7F" w:rsidP="00FA14DE">
      <w:pPr>
        <w:pStyle w:val="ListParagraph"/>
        <w:numPr>
          <w:ilvl w:val="2"/>
          <w:numId w:val="3"/>
        </w:numPr>
        <w:spacing w:after="0" w:line="240" w:lineRule="auto"/>
      </w:pPr>
      <w:r w:rsidRPr="008A5511">
        <w:t xml:space="preserve">making a payment to a member in carrying out the </w:t>
      </w:r>
      <w:r w:rsidRPr="008A5511">
        <w:rPr>
          <w:b/>
        </w:rPr>
        <w:t>company</w:t>
      </w:r>
      <w:r>
        <w:t>’s charitable purpose</w:t>
      </w:r>
      <w:r w:rsidR="007C4D11">
        <w:t>(s)</w:t>
      </w:r>
      <w:r w:rsidRPr="008A5511">
        <w:t>.</w:t>
      </w:r>
      <w:bookmarkEnd w:id="55"/>
    </w:p>
    <w:p w:rsidR="00C818F3" w:rsidRDefault="00C818F3" w:rsidP="00C818F3">
      <w:pPr>
        <w:pStyle w:val="ListParagraph"/>
        <w:spacing w:before="120" w:after="0" w:line="240" w:lineRule="auto"/>
        <w:ind w:left="357"/>
        <w:rPr>
          <w:b/>
          <w:bCs/>
        </w:rPr>
      </w:pPr>
    </w:p>
    <w:p w:rsidR="00D15512" w:rsidRDefault="00D15512" w:rsidP="00D15512">
      <w:pPr>
        <w:pStyle w:val="ListParagraph"/>
        <w:spacing w:before="120" w:after="0" w:line="240" w:lineRule="auto"/>
        <w:ind w:left="357"/>
        <w:rPr>
          <w:b/>
          <w:bCs/>
        </w:rPr>
      </w:pPr>
    </w:p>
    <w:p w:rsidR="00E673FF" w:rsidRPr="00341EF0" w:rsidRDefault="00E673FF" w:rsidP="00341EF0">
      <w:pPr>
        <w:pStyle w:val="ListParagraph"/>
        <w:numPr>
          <w:ilvl w:val="0"/>
          <w:numId w:val="3"/>
        </w:numPr>
        <w:spacing w:before="120" w:after="0" w:line="240" w:lineRule="auto"/>
        <w:ind w:left="357" w:hanging="357"/>
        <w:rPr>
          <w:b/>
          <w:bCs/>
        </w:rPr>
      </w:pPr>
      <w:bookmarkStart w:id="56" w:name="_GoBack"/>
      <w:r w:rsidRPr="00341EF0">
        <w:rPr>
          <w:b/>
          <w:bCs/>
        </w:rPr>
        <w:t>Amending the constitution</w:t>
      </w:r>
    </w:p>
    <w:p w:rsidR="00E673FF" w:rsidRPr="00E673FF" w:rsidRDefault="00E673FF" w:rsidP="00C818F3">
      <w:pPr>
        <w:numPr>
          <w:ilvl w:val="1"/>
          <w:numId w:val="3"/>
        </w:numPr>
        <w:spacing w:before="120" w:after="0" w:line="240" w:lineRule="auto"/>
        <w:contextualSpacing/>
      </w:pPr>
      <w:r w:rsidRPr="00E673FF">
        <w:t xml:space="preserve">Subject to clause </w:t>
      </w:r>
      <w:r w:rsidRPr="00E673FF">
        <w:fldChar w:fldCharType="begin"/>
      </w:r>
      <w:r w:rsidRPr="00E673FF">
        <w:instrText xml:space="preserve"> REF _Ref382913623 \r \h </w:instrText>
      </w:r>
      <w:r w:rsidRPr="00E673FF">
        <w:fldChar w:fldCharType="separate"/>
      </w:r>
      <w:r w:rsidR="00A02A32">
        <w:t>9.2</w:t>
      </w:r>
      <w:r w:rsidRPr="00E673FF">
        <w:fldChar w:fldCharType="end"/>
      </w:r>
      <w:r w:rsidRPr="00E673FF">
        <w:t xml:space="preserve">, the members may amend this constitution by passing a </w:t>
      </w:r>
      <w:r w:rsidRPr="00E673FF">
        <w:rPr>
          <w:b/>
        </w:rPr>
        <w:t>special resolution</w:t>
      </w:r>
      <w:r w:rsidRPr="00E673FF">
        <w:t>.</w:t>
      </w:r>
    </w:p>
    <w:p w:rsidR="00E673FF" w:rsidRDefault="00E673FF" w:rsidP="00A17D75">
      <w:pPr>
        <w:numPr>
          <w:ilvl w:val="1"/>
          <w:numId w:val="3"/>
        </w:numPr>
        <w:spacing w:after="0" w:line="240" w:lineRule="auto"/>
        <w:contextualSpacing/>
      </w:pPr>
      <w:bookmarkStart w:id="57" w:name="_Ref382913623"/>
      <w:r w:rsidRPr="00E673FF">
        <w:t xml:space="preserve">The members must not pass a </w:t>
      </w:r>
      <w:r w:rsidRPr="00E673FF">
        <w:rPr>
          <w:b/>
        </w:rPr>
        <w:t>special resolution</w:t>
      </w:r>
      <w:r w:rsidRPr="00E673FF">
        <w:t xml:space="preserve"> that amends this constitution if passing it causes the </w:t>
      </w:r>
      <w:r w:rsidRPr="00E673FF">
        <w:rPr>
          <w:b/>
        </w:rPr>
        <w:t>company</w:t>
      </w:r>
      <w:r w:rsidRPr="00E673FF">
        <w:t xml:space="preserve"> to no longer be a charity.</w:t>
      </w:r>
      <w:bookmarkEnd w:id="57"/>
    </w:p>
    <w:bookmarkEnd w:id="56"/>
    <w:p w:rsidR="00857D13" w:rsidRPr="00A413EC" w:rsidRDefault="00857D13" w:rsidP="00F56EC7">
      <w:pPr>
        <w:pStyle w:val="Heading2"/>
      </w:pPr>
      <w:r w:rsidRPr="00A413EC">
        <w:t>Members</w:t>
      </w:r>
    </w:p>
    <w:p w:rsidR="00E673FF" w:rsidRPr="00857D13" w:rsidRDefault="00E673FF" w:rsidP="00857D13">
      <w:pPr>
        <w:pStyle w:val="ACNCproformalist"/>
        <w:rPr>
          <w:b/>
          <w:sz w:val="32"/>
          <w:szCs w:val="32"/>
        </w:rPr>
      </w:pPr>
      <w:r w:rsidRPr="00857D13">
        <w:rPr>
          <w:b/>
        </w:rPr>
        <w:t>Membership and register of members</w:t>
      </w:r>
    </w:p>
    <w:p w:rsidR="00E673FF" w:rsidRPr="00857D13" w:rsidRDefault="00E673FF" w:rsidP="00C818F3">
      <w:pPr>
        <w:pStyle w:val="ListParagraph"/>
        <w:numPr>
          <w:ilvl w:val="1"/>
          <w:numId w:val="3"/>
        </w:numPr>
        <w:spacing w:before="120" w:after="0" w:line="240" w:lineRule="auto"/>
        <w:rPr>
          <w:b/>
        </w:rPr>
      </w:pPr>
      <w:r w:rsidRPr="00857D13">
        <w:rPr>
          <w:bCs/>
        </w:rPr>
        <w:t xml:space="preserve">The members of the </w:t>
      </w:r>
      <w:r w:rsidRPr="00857D13">
        <w:rPr>
          <w:b/>
          <w:bCs/>
        </w:rPr>
        <w:t xml:space="preserve">company </w:t>
      </w:r>
      <w:r w:rsidRPr="00857D13">
        <w:rPr>
          <w:bCs/>
        </w:rPr>
        <w:t>are:</w:t>
      </w:r>
    </w:p>
    <w:p w:rsidR="00E673FF" w:rsidRPr="008A076D" w:rsidRDefault="00E673FF" w:rsidP="008A076D">
      <w:pPr>
        <w:pStyle w:val="ACNCproformasublist"/>
        <w:numPr>
          <w:ilvl w:val="2"/>
          <w:numId w:val="3"/>
        </w:numPr>
      </w:pPr>
      <w:r w:rsidRPr="008A076D">
        <w:rPr>
          <w:b/>
        </w:rPr>
        <w:t>initial members</w:t>
      </w:r>
      <w:r w:rsidRPr="00B80522">
        <w:t>, and</w:t>
      </w:r>
    </w:p>
    <w:p w:rsidR="00E673FF" w:rsidRPr="00B80522" w:rsidRDefault="00E673FF" w:rsidP="008A076D">
      <w:pPr>
        <w:pStyle w:val="ACNCproformasublist"/>
        <w:numPr>
          <w:ilvl w:val="2"/>
          <w:numId w:val="3"/>
        </w:numPr>
      </w:pPr>
      <w:r w:rsidRPr="008A076D">
        <w:t>any other person that the directors allow</w:t>
      </w:r>
      <w:r w:rsidRPr="00B80522">
        <w:rPr>
          <w:bCs/>
        </w:rPr>
        <w:t xml:space="preserve"> to be a member, in accordance with this constitution</w:t>
      </w:r>
      <w:r w:rsidRPr="00B80522">
        <w:t>.</w:t>
      </w:r>
      <w:r w:rsidR="00B14C5F">
        <w:t xml:space="preserve"> </w:t>
      </w:r>
    </w:p>
    <w:p w:rsidR="00E673FF" w:rsidRPr="00B80522" w:rsidRDefault="00E673FF" w:rsidP="00E673FF">
      <w:pPr>
        <w:pStyle w:val="ListParagraph"/>
        <w:numPr>
          <w:ilvl w:val="1"/>
          <w:numId w:val="3"/>
        </w:numPr>
        <w:spacing w:after="0" w:line="240" w:lineRule="auto"/>
        <w:ind w:left="684" w:hanging="684"/>
      </w:pPr>
      <w:r w:rsidRPr="00B80522">
        <w:t xml:space="preserve">The </w:t>
      </w:r>
      <w:r w:rsidRPr="00B80522">
        <w:rPr>
          <w:b/>
        </w:rPr>
        <w:t>company</w:t>
      </w:r>
      <w:r w:rsidRPr="00B80522">
        <w:t xml:space="preserve"> must establish and maintain a register of members.  The register of members must be kept by the secretary and must contain:</w:t>
      </w:r>
    </w:p>
    <w:p w:rsidR="00E673FF" w:rsidRPr="003B0592" w:rsidRDefault="00E673FF" w:rsidP="003B0592">
      <w:pPr>
        <w:pStyle w:val="ACNCproformasublist"/>
        <w:numPr>
          <w:ilvl w:val="2"/>
          <w:numId w:val="3"/>
        </w:numPr>
      </w:pPr>
      <w:r w:rsidRPr="003B0592">
        <w:t>for each current member:</w:t>
      </w:r>
    </w:p>
    <w:p w:rsidR="003B0592" w:rsidRDefault="003B0592" w:rsidP="00473280">
      <w:pPr>
        <w:pStyle w:val="ListParagraph"/>
        <w:numPr>
          <w:ilvl w:val="1"/>
          <w:numId w:val="12"/>
        </w:numPr>
        <w:spacing w:after="0" w:line="240" w:lineRule="auto"/>
      </w:pPr>
      <w:r>
        <w:t>name</w:t>
      </w:r>
    </w:p>
    <w:p w:rsidR="00E673FF" w:rsidRPr="00B80522" w:rsidRDefault="003B0592" w:rsidP="00473280">
      <w:pPr>
        <w:pStyle w:val="ListParagraph"/>
        <w:numPr>
          <w:ilvl w:val="1"/>
          <w:numId w:val="12"/>
        </w:numPr>
        <w:spacing w:after="0" w:line="240" w:lineRule="auto"/>
      </w:pPr>
      <w:r>
        <w:t>address</w:t>
      </w:r>
    </w:p>
    <w:p w:rsidR="00E673FF" w:rsidRPr="00B80522" w:rsidRDefault="00E673FF" w:rsidP="00473280">
      <w:pPr>
        <w:pStyle w:val="ListParagraph"/>
        <w:numPr>
          <w:ilvl w:val="1"/>
          <w:numId w:val="12"/>
        </w:numPr>
        <w:spacing w:after="0" w:line="240" w:lineRule="auto"/>
      </w:pPr>
      <w:r w:rsidRPr="00B80522">
        <w:t xml:space="preserve">any alternative address nominated by the member for the service of notices, and </w:t>
      </w:r>
    </w:p>
    <w:p w:rsidR="00E673FF" w:rsidRPr="00B80522" w:rsidRDefault="00E673FF" w:rsidP="00473280">
      <w:pPr>
        <w:pStyle w:val="ListParagraph"/>
        <w:numPr>
          <w:ilvl w:val="1"/>
          <w:numId w:val="12"/>
        </w:numPr>
        <w:spacing w:after="0" w:line="240" w:lineRule="auto"/>
      </w:pPr>
      <w:r w:rsidRPr="00B80522">
        <w:t>date the member</w:t>
      </w:r>
      <w:r>
        <w:t xml:space="preserve"> was entered on to the register.</w:t>
      </w:r>
    </w:p>
    <w:p w:rsidR="00E673FF" w:rsidRPr="003B0592" w:rsidRDefault="00E673FF" w:rsidP="003B0592">
      <w:pPr>
        <w:pStyle w:val="ACNCproformasublist"/>
        <w:numPr>
          <w:ilvl w:val="2"/>
          <w:numId w:val="3"/>
        </w:numPr>
      </w:pPr>
      <w:r w:rsidRPr="003B0592">
        <w:t>for each person who stopped being a member in the last 7 years:</w:t>
      </w:r>
    </w:p>
    <w:p w:rsidR="003B0592" w:rsidRDefault="00C94A5C" w:rsidP="00473280">
      <w:pPr>
        <w:pStyle w:val="ListParagraph"/>
        <w:numPr>
          <w:ilvl w:val="0"/>
          <w:numId w:val="8"/>
        </w:numPr>
        <w:spacing w:after="0" w:line="240" w:lineRule="auto"/>
      </w:pPr>
      <w:r>
        <w:t>name</w:t>
      </w:r>
    </w:p>
    <w:p w:rsidR="00E673FF" w:rsidRPr="00B80522" w:rsidRDefault="00C94A5C" w:rsidP="00473280">
      <w:pPr>
        <w:pStyle w:val="ListParagraph"/>
        <w:numPr>
          <w:ilvl w:val="0"/>
          <w:numId w:val="8"/>
        </w:numPr>
        <w:spacing w:after="0" w:line="240" w:lineRule="auto"/>
      </w:pPr>
      <w:r>
        <w:t>address</w:t>
      </w:r>
    </w:p>
    <w:p w:rsidR="00E673FF" w:rsidRPr="00B80522" w:rsidRDefault="00E673FF" w:rsidP="00473280">
      <w:pPr>
        <w:pStyle w:val="ListParagraph"/>
        <w:numPr>
          <w:ilvl w:val="0"/>
          <w:numId w:val="8"/>
        </w:numPr>
        <w:spacing w:after="0" w:line="240" w:lineRule="auto"/>
      </w:pPr>
      <w:r w:rsidRPr="00B80522">
        <w:t xml:space="preserve">any alternative address nominated by the member for the service of notices, and </w:t>
      </w:r>
    </w:p>
    <w:p w:rsidR="00E673FF" w:rsidRPr="00B80522" w:rsidRDefault="00E673FF" w:rsidP="00473280">
      <w:pPr>
        <w:pStyle w:val="ListParagraph"/>
        <w:numPr>
          <w:ilvl w:val="0"/>
          <w:numId w:val="8"/>
        </w:numPr>
        <w:spacing w:after="0" w:line="240" w:lineRule="auto"/>
        <w:rPr>
          <w:bCs/>
        </w:rPr>
      </w:pPr>
      <w:r w:rsidRPr="00B80522">
        <w:t>date</w:t>
      </w:r>
      <w:r>
        <w:t>s the</w:t>
      </w:r>
      <w:r w:rsidRPr="00B80522">
        <w:t xml:space="preserve"> membership started and ended.</w:t>
      </w:r>
    </w:p>
    <w:p w:rsidR="007C4D11" w:rsidRDefault="00E673FF" w:rsidP="00E673FF">
      <w:pPr>
        <w:pStyle w:val="ListParagraph"/>
        <w:numPr>
          <w:ilvl w:val="1"/>
          <w:numId w:val="3"/>
        </w:numPr>
        <w:spacing w:after="0" w:line="240" w:lineRule="auto"/>
        <w:ind w:left="684" w:hanging="684"/>
        <w:rPr>
          <w:bCs/>
        </w:rPr>
      </w:pPr>
      <w:r w:rsidRPr="00B80522">
        <w:rPr>
          <w:bCs/>
        </w:rPr>
        <w:t xml:space="preserve">The </w:t>
      </w:r>
      <w:r w:rsidRPr="00B80522">
        <w:rPr>
          <w:b/>
          <w:bCs/>
        </w:rPr>
        <w:t>company</w:t>
      </w:r>
      <w:r w:rsidRPr="00B80522">
        <w:rPr>
          <w:bCs/>
        </w:rPr>
        <w:t xml:space="preserve"> must give current members </w:t>
      </w:r>
      <w:r>
        <w:rPr>
          <w:bCs/>
        </w:rPr>
        <w:t xml:space="preserve">access to the register of members. </w:t>
      </w:r>
    </w:p>
    <w:p w:rsidR="00E673FF" w:rsidRPr="007C4D11" w:rsidRDefault="00E673FF" w:rsidP="00E673FF">
      <w:pPr>
        <w:pStyle w:val="ListParagraph"/>
        <w:numPr>
          <w:ilvl w:val="1"/>
          <w:numId w:val="3"/>
        </w:numPr>
        <w:spacing w:after="0" w:line="240" w:lineRule="auto"/>
        <w:ind w:left="684" w:hanging="684"/>
        <w:rPr>
          <w:bCs/>
        </w:rPr>
      </w:pPr>
      <w:r w:rsidRPr="007C4D11">
        <w:rPr>
          <w:bCs/>
        </w:rPr>
        <w:t>Information that is accessed from the register of members must only be used in a manner relevant to the interests or rights of members.</w:t>
      </w:r>
    </w:p>
    <w:p w:rsidR="00E673FF" w:rsidRPr="00311881" w:rsidRDefault="00E673FF" w:rsidP="00E673FF">
      <w:pPr>
        <w:pStyle w:val="ACNCproformalist"/>
        <w:rPr>
          <w:b/>
        </w:rPr>
      </w:pPr>
      <w:bookmarkStart w:id="58" w:name="_Ref361310191"/>
      <w:r w:rsidRPr="00311881">
        <w:rPr>
          <w:b/>
        </w:rPr>
        <w:t>Who can be a member</w:t>
      </w:r>
      <w:bookmarkEnd w:id="58"/>
    </w:p>
    <w:p w:rsidR="00E673FF" w:rsidRDefault="00E673FF" w:rsidP="00C818F3">
      <w:pPr>
        <w:pStyle w:val="ListParagraph"/>
        <w:numPr>
          <w:ilvl w:val="1"/>
          <w:numId w:val="3"/>
        </w:numPr>
        <w:spacing w:before="120" w:after="0" w:line="240" w:lineRule="auto"/>
      </w:pPr>
      <w:bookmarkStart w:id="59" w:name="_Ref393781626"/>
      <w:r w:rsidRPr="006D1FC4">
        <w:t xml:space="preserve">A </w:t>
      </w:r>
      <w:r w:rsidRPr="00FD3F6B">
        <w:t>person</w:t>
      </w:r>
      <w:r w:rsidRPr="006D1FC4">
        <w:t xml:space="preserve"> who supports the purposes of the</w:t>
      </w:r>
      <w:r w:rsidRPr="00FD3F6B">
        <w:rPr>
          <w:b/>
        </w:rPr>
        <w:t xml:space="preserve"> company</w:t>
      </w:r>
      <w:r w:rsidRPr="006D1FC4">
        <w:t xml:space="preserve"> is eligible to</w:t>
      </w:r>
      <w:r>
        <w:t xml:space="preserve"> apply to</w:t>
      </w:r>
      <w:r w:rsidRPr="006D1FC4">
        <w:t xml:space="preserve"> be a member of </w:t>
      </w:r>
      <w:r>
        <w:t xml:space="preserve">the </w:t>
      </w:r>
      <w:r>
        <w:rPr>
          <w:b/>
        </w:rPr>
        <w:t xml:space="preserve">company </w:t>
      </w:r>
      <w:r>
        <w:t xml:space="preserve">under clause </w:t>
      </w:r>
      <w:r>
        <w:fldChar w:fldCharType="begin"/>
      </w:r>
      <w:r>
        <w:instrText xml:space="preserve"> REF _Ref393951765 \r \h </w:instrText>
      </w:r>
      <w:r>
        <w:fldChar w:fldCharType="separate"/>
      </w:r>
      <w:r w:rsidR="00A02A32">
        <w:t>12</w:t>
      </w:r>
      <w:r>
        <w:fldChar w:fldCharType="end"/>
      </w:r>
      <w:r w:rsidRPr="006D1FC4">
        <w:t>.</w:t>
      </w:r>
      <w:bookmarkStart w:id="60" w:name="_Ref393782200"/>
      <w:bookmarkEnd w:id="59"/>
    </w:p>
    <w:p w:rsidR="00E673FF" w:rsidRDefault="00E673FF" w:rsidP="00E673FF">
      <w:pPr>
        <w:pStyle w:val="ListParagraph"/>
        <w:numPr>
          <w:ilvl w:val="1"/>
          <w:numId w:val="3"/>
        </w:numPr>
        <w:spacing w:after="0" w:line="240" w:lineRule="auto"/>
      </w:pPr>
      <w:r>
        <w:t>In this clause, ‘person’ means an individual or incorporated body.</w:t>
      </w:r>
      <w:bookmarkEnd w:id="60"/>
    </w:p>
    <w:p w:rsidR="00D178F9" w:rsidRPr="00311881" w:rsidRDefault="00D178F9" w:rsidP="00D178F9">
      <w:pPr>
        <w:pStyle w:val="ACNCproformalist"/>
        <w:rPr>
          <w:b/>
        </w:rPr>
      </w:pPr>
      <w:bookmarkStart w:id="61" w:name="_Ref393951765"/>
      <w:r w:rsidRPr="00311881">
        <w:rPr>
          <w:b/>
        </w:rPr>
        <w:t>How to apply to become a member</w:t>
      </w:r>
      <w:bookmarkEnd w:id="61"/>
    </w:p>
    <w:p w:rsidR="00D178F9" w:rsidRPr="00EB3D4E" w:rsidRDefault="00D178F9" w:rsidP="00C818F3">
      <w:pPr>
        <w:pStyle w:val="ListParagraph"/>
        <w:spacing w:before="120" w:after="0" w:line="240" w:lineRule="auto"/>
        <w:ind w:left="360"/>
        <w:rPr>
          <w:bCs/>
        </w:rPr>
      </w:pPr>
      <w:r w:rsidRPr="00EB3D4E">
        <w:rPr>
          <w:bCs/>
        </w:rPr>
        <w:t xml:space="preserve">A </w:t>
      </w:r>
      <w:r w:rsidRPr="00AF0AD6">
        <w:t>person</w:t>
      </w:r>
      <w:r w:rsidRPr="00EB3D4E">
        <w:rPr>
          <w:bCs/>
        </w:rPr>
        <w:t xml:space="preserve"> (as defined in clause 11.2) may apply to become a member of the </w:t>
      </w:r>
      <w:r w:rsidRPr="00EB3D4E">
        <w:rPr>
          <w:b/>
          <w:bCs/>
        </w:rPr>
        <w:t>company</w:t>
      </w:r>
      <w:r w:rsidRPr="00EB3D4E">
        <w:rPr>
          <w:bCs/>
        </w:rPr>
        <w:t xml:space="preserve"> by writing to the secretary</w:t>
      </w:r>
      <w:r>
        <w:rPr>
          <w:bCs/>
        </w:rPr>
        <w:t xml:space="preserve"> stating that they:</w:t>
      </w:r>
    </w:p>
    <w:p w:rsidR="00D178F9" w:rsidRPr="00EB3D4E" w:rsidRDefault="00D178F9" w:rsidP="00D6716A">
      <w:pPr>
        <w:pStyle w:val="ListParagraph"/>
        <w:numPr>
          <w:ilvl w:val="0"/>
          <w:numId w:val="10"/>
        </w:numPr>
        <w:spacing w:after="0" w:line="240" w:lineRule="auto"/>
        <w:ind w:left="1418" w:hanging="709"/>
        <w:rPr>
          <w:bCs/>
        </w:rPr>
      </w:pPr>
      <w:r>
        <w:rPr>
          <w:bCs/>
        </w:rPr>
        <w:t xml:space="preserve">want to </w:t>
      </w:r>
      <w:r w:rsidRPr="00EB3D4E">
        <w:rPr>
          <w:bCs/>
        </w:rPr>
        <w:t>become a member</w:t>
      </w:r>
    </w:p>
    <w:p w:rsidR="00211637" w:rsidRDefault="00D178F9" w:rsidP="00D6716A">
      <w:pPr>
        <w:pStyle w:val="ListParagraph"/>
        <w:numPr>
          <w:ilvl w:val="0"/>
          <w:numId w:val="10"/>
        </w:numPr>
        <w:spacing w:after="0" w:line="240" w:lineRule="auto"/>
        <w:ind w:left="1418" w:hanging="709"/>
        <w:rPr>
          <w:bCs/>
        </w:rPr>
      </w:pPr>
      <w:r w:rsidRPr="00EB3D4E">
        <w:rPr>
          <w:bCs/>
        </w:rPr>
        <w:t>support the purpose</w:t>
      </w:r>
      <w:r>
        <w:rPr>
          <w:bCs/>
        </w:rPr>
        <w:t>(</w:t>
      </w:r>
      <w:r w:rsidRPr="00EB3D4E">
        <w:rPr>
          <w:bCs/>
        </w:rPr>
        <w:t>s</w:t>
      </w:r>
      <w:r>
        <w:rPr>
          <w:bCs/>
        </w:rPr>
        <w:t>)</w:t>
      </w:r>
      <w:r w:rsidRPr="00EB3D4E">
        <w:rPr>
          <w:bCs/>
        </w:rPr>
        <w:t xml:space="preserve"> of the </w:t>
      </w:r>
      <w:r w:rsidRPr="00EB3D4E">
        <w:rPr>
          <w:b/>
          <w:bCs/>
        </w:rPr>
        <w:t>company</w:t>
      </w:r>
      <w:r w:rsidRPr="00EB3D4E">
        <w:rPr>
          <w:bCs/>
        </w:rPr>
        <w:t>, and</w:t>
      </w:r>
    </w:p>
    <w:p w:rsidR="00E673FF" w:rsidRPr="00211637" w:rsidRDefault="00D178F9" w:rsidP="00D6716A">
      <w:pPr>
        <w:pStyle w:val="ListParagraph"/>
        <w:numPr>
          <w:ilvl w:val="0"/>
          <w:numId w:val="10"/>
        </w:numPr>
        <w:spacing w:after="0" w:line="240" w:lineRule="auto"/>
        <w:ind w:left="1418" w:hanging="709"/>
        <w:rPr>
          <w:bCs/>
        </w:rPr>
      </w:pPr>
      <w:r w:rsidRPr="00211637">
        <w:rPr>
          <w:bCs/>
        </w:rPr>
        <w:t xml:space="preserve">agree to comply with the </w:t>
      </w:r>
      <w:r w:rsidRPr="00211637">
        <w:rPr>
          <w:b/>
          <w:bCs/>
        </w:rPr>
        <w:t>company</w:t>
      </w:r>
      <w:r w:rsidRPr="00311881">
        <w:rPr>
          <w:bCs/>
        </w:rPr>
        <w:t>’s</w:t>
      </w:r>
      <w:r w:rsidRPr="00211637">
        <w:rPr>
          <w:bCs/>
        </w:rPr>
        <w:t xml:space="preserve"> constitution, including paying the guarantee under clause 4 if </w:t>
      </w:r>
      <w:r w:rsidR="00F416FF">
        <w:rPr>
          <w:bCs/>
        </w:rPr>
        <w:t>required</w:t>
      </w:r>
      <w:r w:rsidRPr="00211637">
        <w:rPr>
          <w:bCs/>
        </w:rPr>
        <w:t>.</w:t>
      </w:r>
    </w:p>
    <w:p w:rsidR="00D178F9" w:rsidRPr="00311881" w:rsidRDefault="00D178F9" w:rsidP="00D178F9">
      <w:pPr>
        <w:pStyle w:val="ACNCproformalist"/>
        <w:rPr>
          <w:b/>
        </w:rPr>
      </w:pPr>
      <w:bookmarkStart w:id="62" w:name="_Ref361310302"/>
      <w:r w:rsidRPr="00311881">
        <w:rPr>
          <w:b/>
        </w:rPr>
        <w:t>Directors decide whether to approve member</w:t>
      </w:r>
      <w:bookmarkEnd w:id="62"/>
      <w:r w:rsidRPr="00311881">
        <w:rPr>
          <w:b/>
        </w:rPr>
        <w:t>ship</w:t>
      </w:r>
    </w:p>
    <w:p w:rsidR="00D178F9" w:rsidRPr="008A5511" w:rsidRDefault="00D178F9" w:rsidP="00C818F3">
      <w:pPr>
        <w:pStyle w:val="ListParagraph"/>
        <w:numPr>
          <w:ilvl w:val="1"/>
          <w:numId w:val="3"/>
        </w:numPr>
        <w:spacing w:before="120" w:after="0" w:line="240" w:lineRule="auto"/>
      </w:pPr>
      <w:r w:rsidRPr="008A5511">
        <w:t xml:space="preserve">The directors must consider an application for membership </w:t>
      </w:r>
      <w:r>
        <w:t xml:space="preserve">within a reasonable time after the </w:t>
      </w:r>
      <w:r w:rsidRPr="008A5511">
        <w:t>secretary receives the application.</w:t>
      </w:r>
    </w:p>
    <w:p w:rsidR="00D178F9" w:rsidRDefault="00D178F9" w:rsidP="00D178F9">
      <w:pPr>
        <w:pStyle w:val="ListParagraph"/>
        <w:numPr>
          <w:ilvl w:val="1"/>
          <w:numId w:val="3"/>
        </w:numPr>
        <w:spacing w:after="0" w:line="240" w:lineRule="auto"/>
      </w:pPr>
      <w:r w:rsidRPr="008A5511">
        <w:lastRenderedPageBreak/>
        <w:t>If the directors approve an application, the secretary must</w:t>
      </w:r>
      <w:r>
        <w:t xml:space="preserve"> as soon as possible:</w:t>
      </w:r>
    </w:p>
    <w:p w:rsidR="00D178F9" w:rsidRDefault="00D178F9" w:rsidP="00D178F9">
      <w:pPr>
        <w:pStyle w:val="ListParagraph"/>
        <w:numPr>
          <w:ilvl w:val="2"/>
          <w:numId w:val="3"/>
        </w:numPr>
        <w:spacing w:after="0" w:line="240" w:lineRule="auto"/>
      </w:pPr>
      <w:r w:rsidRPr="008A5511">
        <w:t>enter the new member on the register of members</w:t>
      </w:r>
      <w:r>
        <w:t>, and</w:t>
      </w:r>
    </w:p>
    <w:p w:rsidR="00D178F9" w:rsidRPr="008A5511" w:rsidRDefault="00D178F9" w:rsidP="00D178F9">
      <w:pPr>
        <w:pStyle w:val="ListParagraph"/>
        <w:numPr>
          <w:ilvl w:val="2"/>
          <w:numId w:val="3"/>
        </w:numPr>
        <w:spacing w:after="0" w:line="240" w:lineRule="auto"/>
      </w:pPr>
      <w:r>
        <w:t>write to the applicant to tell them that their</w:t>
      </w:r>
      <w:r w:rsidRPr="008A5511">
        <w:t xml:space="preserve"> application was approved, and the date that their membership started (see clause </w:t>
      </w:r>
      <w:r w:rsidRPr="008A5511">
        <w:fldChar w:fldCharType="begin"/>
      </w:r>
      <w:r w:rsidRPr="008A5511">
        <w:instrText xml:space="preserve"> REF _Ref361306329 \r \h </w:instrText>
      </w:r>
      <w:r w:rsidRPr="008A5511">
        <w:fldChar w:fldCharType="separate"/>
      </w:r>
      <w:r w:rsidR="00A02A32">
        <w:t>14</w:t>
      </w:r>
      <w:r w:rsidRPr="008A5511">
        <w:fldChar w:fldCharType="end"/>
      </w:r>
      <w:r w:rsidRPr="008A5511">
        <w:t>).</w:t>
      </w:r>
    </w:p>
    <w:p w:rsidR="00D178F9" w:rsidRDefault="00D178F9" w:rsidP="00D178F9">
      <w:pPr>
        <w:pStyle w:val="ListParagraph"/>
        <w:numPr>
          <w:ilvl w:val="1"/>
          <w:numId w:val="3"/>
        </w:numPr>
        <w:spacing w:after="0" w:line="240" w:lineRule="auto"/>
      </w:pPr>
      <w:r w:rsidRPr="008A5511">
        <w:t>If the directors reject an application, the secretary must write to the applicant as soon as possible to tell them that their application has been rejected, but do</w:t>
      </w:r>
      <w:r>
        <w:t>es</w:t>
      </w:r>
      <w:r w:rsidRPr="008A5511">
        <w:t xml:space="preserve"> not have to give reasons.</w:t>
      </w:r>
    </w:p>
    <w:p w:rsidR="00625572" w:rsidRDefault="00F416FF" w:rsidP="00625572">
      <w:pPr>
        <w:pStyle w:val="ListParagraph"/>
        <w:numPr>
          <w:ilvl w:val="1"/>
          <w:numId w:val="3"/>
        </w:numPr>
        <w:spacing w:after="0" w:line="240" w:lineRule="auto"/>
      </w:pPr>
      <w:r>
        <w:t>For the avoidance of doubt, t</w:t>
      </w:r>
      <w:r w:rsidR="00625572" w:rsidRPr="00625572">
        <w:t xml:space="preserve">he directors may approve an application even if the application does not state the </w:t>
      </w:r>
      <w:r>
        <w:t>matters</w:t>
      </w:r>
      <w:r w:rsidR="00625572" w:rsidRPr="00625572">
        <w:t xml:space="preserve"> listed in clauses 12(a), 12(b) or 12(c).  In that case, by applying to be a member, the applicant agrees to those three </w:t>
      </w:r>
      <w:r>
        <w:t>matters</w:t>
      </w:r>
      <w:r w:rsidR="00625572" w:rsidRPr="00625572">
        <w:t>.</w:t>
      </w:r>
    </w:p>
    <w:p w:rsidR="00D178F9" w:rsidRPr="00311881" w:rsidRDefault="00D178F9" w:rsidP="00C1523D">
      <w:pPr>
        <w:pStyle w:val="ACNCproformalist"/>
        <w:ind w:left="357" w:hanging="357"/>
        <w:rPr>
          <w:b/>
        </w:rPr>
      </w:pPr>
      <w:bookmarkStart w:id="63" w:name="_Ref361306329"/>
      <w:r w:rsidRPr="00311881">
        <w:rPr>
          <w:b/>
        </w:rPr>
        <w:t>When a person becomes a member</w:t>
      </w:r>
      <w:bookmarkEnd w:id="63"/>
    </w:p>
    <w:p w:rsidR="00857D13" w:rsidRDefault="00D178F9" w:rsidP="00857D13">
      <w:pPr>
        <w:pStyle w:val="ACNCproformalist"/>
        <w:numPr>
          <w:ilvl w:val="0"/>
          <w:numId w:val="0"/>
        </w:numPr>
        <w:rPr>
          <w:b/>
          <w:bCs/>
        </w:rPr>
      </w:pPr>
      <w:r w:rsidRPr="008A5511">
        <w:t xml:space="preserve">Other than </w:t>
      </w:r>
      <w:r w:rsidRPr="008A5511">
        <w:rPr>
          <w:b/>
        </w:rPr>
        <w:t>initial members</w:t>
      </w:r>
      <w:r w:rsidRPr="008A5511">
        <w:t>, an applicant will become a member when they are entered on the register of members.</w:t>
      </w:r>
      <w:bookmarkStart w:id="64" w:name="_Ref361374894"/>
      <w:r w:rsidRPr="00D178F9">
        <w:rPr>
          <w:b/>
          <w:bCs/>
        </w:rPr>
        <w:t xml:space="preserve"> </w:t>
      </w:r>
    </w:p>
    <w:p w:rsidR="00D178F9" w:rsidRPr="00857D13" w:rsidRDefault="00D178F9" w:rsidP="00C1523D">
      <w:pPr>
        <w:pStyle w:val="ACNCproformalist"/>
        <w:ind w:left="357" w:hanging="357"/>
        <w:rPr>
          <w:b/>
        </w:rPr>
      </w:pPr>
      <w:r w:rsidRPr="00857D13">
        <w:rPr>
          <w:b/>
        </w:rPr>
        <w:t>When a person stops being a member</w:t>
      </w:r>
      <w:bookmarkEnd w:id="64"/>
    </w:p>
    <w:p w:rsidR="00D178F9" w:rsidRPr="008A5511" w:rsidRDefault="00D178F9" w:rsidP="00C818F3">
      <w:pPr>
        <w:pStyle w:val="ListParagraph"/>
        <w:spacing w:before="120" w:after="0" w:line="240" w:lineRule="auto"/>
        <w:ind w:left="360"/>
      </w:pPr>
      <w:r w:rsidRPr="008A5511">
        <w:t>A person immediately stops being a member if they:</w:t>
      </w:r>
    </w:p>
    <w:p w:rsidR="00D178F9" w:rsidRPr="008A5511" w:rsidRDefault="00D178F9" w:rsidP="00473280">
      <w:pPr>
        <w:pStyle w:val="ACNClist3"/>
        <w:numPr>
          <w:ilvl w:val="0"/>
          <w:numId w:val="7"/>
        </w:numPr>
      </w:pPr>
      <w:r w:rsidRPr="008A5511">
        <w:t xml:space="preserve">die </w:t>
      </w:r>
    </w:p>
    <w:p w:rsidR="00D178F9" w:rsidRPr="008A5511" w:rsidRDefault="00D178F9" w:rsidP="00473280">
      <w:pPr>
        <w:pStyle w:val="ACNClist3"/>
        <w:numPr>
          <w:ilvl w:val="0"/>
          <w:numId w:val="7"/>
        </w:numPr>
      </w:pPr>
      <w:r w:rsidRPr="008A5511">
        <w:t>are wound up or otherwise dissolved or deregistered (for an incorporated member)</w:t>
      </w:r>
    </w:p>
    <w:p w:rsidR="00D178F9" w:rsidRPr="008A5511" w:rsidRDefault="00D178F9" w:rsidP="00473280">
      <w:pPr>
        <w:pStyle w:val="ACNClist3"/>
        <w:numPr>
          <w:ilvl w:val="0"/>
          <w:numId w:val="7"/>
        </w:numPr>
      </w:pPr>
      <w:r w:rsidRPr="008A5511">
        <w:t>resign, by writing to the secretary</w:t>
      </w:r>
    </w:p>
    <w:p w:rsidR="00857D13" w:rsidRDefault="00D178F9" w:rsidP="00473280">
      <w:pPr>
        <w:pStyle w:val="ACNClist3"/>
        <w:numPr>
          <w:ilvl w:val="0"/>
          <w:numId w:val="7"/>
        </w:numPr>
      </w:pPr>
      <w:r w:rsidRPr="008A5511">
        <w:t>are expelled under clause</w:t>
      </w:r>
      <w:r w:rsidR="00142DD9">
        <w:t xml:space="preserve"> </w:t>
      </w:r>
      <w:r w:rsidR="00142DD9">
        <w:fldChar w:fldCharType="begin"/>
      </w:r>
      <w:r w:rsidR="00142DD9">
        <w:instrText xml:space="preserve"> REF _Ref405298889 \r \h </w:instrText>
      </w:r>
      <w:r w:rsidR="00142DD9">
        <w:fldChar w:fldCharType="separate"/>
      </w:r>
      <w:r w:rsidR="00A02A32">
        <w:t>17</w:t>
      </w:r>
      <w:r w:rsidR="00142DD9">
        <w:fldChar w:fldCharType="end"/>
      </w:r>
      <w:r w:rsidRPr="008A5511">
        <w:t>, or</w:t>
      </w:r>
      <w:bookmarkStart w:id="65" w:name="_Ref361315806"/>
      <w:bookmarkStart w:id="66" w:name="_Ref361374884"/>
    </w:p>
    <w:p w:rsidR="00F968E8" w:rsidRPr="00857D13" w:rsidRDefault="00D178F9" w:rsidP="00473280">
      <w:pPr>
        <w:pStyle w:val="ACNClist3"/>
        <w:numPr>
          <w:ilvl w:val="0"/>
          <w:numId w:val="7"/>
        </w:numPr>
      </w:pPr>
      <w:r w:rsidRPr="008A5511">
        <w:t>have not responded within three months to a written request from the secretary that they confirm</w:t>
      </w:r>
      <w:r w:rsidRPr="00857D13">
        <w:rPr>
          <w:b/>
        </w:rPr>
        <w:t xml:space="preserve"> </w:t>
      </w:r>
      <w:r w:rsidRPr="008A5511">
        <w:t>in writing that they want to remain a member</w:t>
      </w:r>
      <w:bookmarkEnd w:id="65"/>
      <w:r w:rsidRPr="008A5511">
        <w:t>.</w:t>
      </w:r>
      <w:bookmarkEnd w:id="66"/>
      <w:r w:rsidRPr="00857D13">
        <w:rPr>
          <w:b/>
          <w:sz w:val="28"/>
          <w:szCs w:val="28"/>
        </w:rPr>
        <w:t xml:space="preserve"> </w:t>
      </w:r>
    </w:p>
    <w:p w:rsidR="00D178F9" w:rsidRPr="00A413EC" w:rsidRDefault="00D178F9" w:rsidP="00F56EC7">
      <w:pPr>
        <w:pStyle w:val="Heading2"/>
      </w:pPr>
      <w:r w:rsidRPr="00A413EC">
        <w:t>Dispute resolution and disciplinary procedures</w:t>
      </w:r>
    </w:p>
    <w:p w:rsidR="00D178F9" w:rsidRPr="00311881" w:rsidRDefault="00D178F9" w:rsidP="00C1523D">
      <w:pPr>
        <w:pStyle w:val="ACNCproformalist"/>
        <w:ind w:left="357" w:hanging="357"/>
        <w:rPr>
          <w:b/>
        </w:rPr>
      </w:pPr>
      <w:r w:rsidRPr="006F129E">
        <w:rPr>
          <w:b/>
        </w:rPr>
        <w:t xml:space="preserve">Dispute resolution </w:t>
      </w:r>
    </w:p>
    <w:p w:rsidR="00D178F9" w:rsidRPr="006F129E" w:rsidRDefault="00D178F9" w:rsidP="00C818F3">
      <w:pPr>
        <w:pStyle w:val="ACNCproformalist"/>
        <w:numPr>
          <w:ilvl w:val="1"/>
          <w:numId w:val="3"/>
        </w:numPr>
      </w:pPr>
      <w:r w:rsidRPr="006F129E">
        <w:t>The dispute resolution procedure in this clause applies to disputes (disagreements) under this constitution between a member or director and:</w:t>
      </w:r>
    </w:p>
    <w:p w:rsidR="00D178F9" w:rsidRPr="006F129E" w:rsidRDefault="00D178F9" w:rsidP="00D178F9">
      <w:pPr>
        <w:pStyle w:val="ACNCproformalist"/>
        <w:numPr>
          <w:ilvl w:val="2"/>
          <w:numId w:val="3"/>
        </w:numPr>
        <w:spacing w:before="0"/>
      </w:pPr>
      <w:r w:rsidRPr="006F129E">
        <w:t>one or more members</w:t>
      </w:r>
    </w:p>
    <w:p w:rsidR="00D178F9" w:rsidRPr="006F129E" w:rsidRDefault="00D178F9" w:rsidP="00D178F9">
      <w:pPr>
        <w:pStyle w:val="ACNCproformalist"/>
        <w:numPr>
          <w:ilvl w:val="2"/>
          <w:numId w:val="3"/>
        </w:numPr>
        <w:spacing w:before="0"/>
      </w:pPr>
      <w:r w:rsidRPr="006F129E">
        <w:t>one or more directors, or</w:t>
      </w:r>
    </w:p>
    <w:p w:rsidR="00D178F9" w:rsidRPr="006F129E" w:rsidRDefault="00D178F9" w:rsidP="00D178F9">
      <w:pPr>
        <w:pStyle w:val="ACNCproformalist"/>
        <w:numPr>
          <w:ilvl w:val="2"/>
          <w:numId w:val="3"/>
        </w:numPr>
        <w:spacing w:before="0"/>
      </w:pPr>
      <w:r w:rsidRPr="006F129E">
        <w:t xml:space="preserve">the </w:t>
      </w:r>
      <w:r w:rsidRPr="006F129E">
        <w:rPr>
          <w:b/>
        </w:rPr>
        <w:t>company</w:t>
      </w:r>
      <w:r w:rsidRPr="006F129E">
        <w:t>.</w:t>
      </w:r>
    </w:p>
    <w:p w:rsidR="00D178F9" w:rsidRPr="006F129E" w:rsidRDefault="00D178F9" w:rsidP="00C1523D">
      <w:pPr>
        <w:pStyle w:val="ACNCproformalist"/>
        <w:numPr>
          <w:ilvl w:val="1"/>
          <w:numId w:val="3"/>
        </w:numPr>
        <w:spacing w:before="0"/>
      </w:pPr>
      <w:bookmarkStart w:id="67" w:name="_Ref381868249"/>
      <w:r w:rsidRPr="006F129E">
        <w:t xml:space="preserve">A member must not start a dispute resolution procedure in relation to a matter which is the subject of a disciplinary procedure under clause </w:t>
      </w:r>
      <w:r w:rsidR="008F168B">
        <w:t>17</w:t>
      </w:r>
      <w:r w:rsidRPr="006F129E">
        <w:t xml:space="preserve"> until the disciplinary procedure is completed.</w:t>
      </w:r>
    </w:p>
    <w:p w:rsidR="00D178F9" w:rsidRPr="006F129E" w:rsidRDefault="00D178F9" w:rsidP="00C1523D">
      <w:pPr>
        <w:pStyle w:val="ACNCproformalist"/>
        <w:numPr>
          <w:ilvl w:val="1"/>
          <w:numId w:val="3"/>
        </w:numPr>
        <w:spacing w:before="0"/>
      </w:pPr>
      <w:bookmarkStart w:id="68" w:name="_Ref392161046"/>
      <w:r w:rsidRPr="006F129E">
        <w:t>Those involved in the dispute must try to resolve it between themselves within 14 days of knowing about it.</w:t>
      </w:r>
      <w:bookmarkEnd w:id="67"/>
      <w:bookmarkEnd w:id="68"/>
    </w:p>
    <w:p w:rsidR="00D178F9" w:rsidRPr="006F129E" w:rsidRDefault="00D178F9" w:rsidP="00C1523D">
      <w:pPr>
        <w:pStyle w:val="ACNCproformalist"/>
        <w:numPr>
          <w:ilvl w:val="1"/>
          <w:numId w:val="3"/>
        </w:numPr>
        <w:spacing w:before="0"/>
      </w:pPr>
      <w:r w:rsidRPr="006F129E">
        <w:t xml:space="preserve">If those involved in the dispute do not resolve it under clause </w:t>
      </w:r>
      <w:r w:rsidRPr="006F129E">
        <w:fldChar w:fldCharType="begin"/>
      </w:r>
      <w:r w:rsidRPr="006F129E">
        <w:instrText xml:space="preserve"> REF _Ref392161046 \r \h </w:instrText>
      </w:r>
      <w:r w:rsidRPr="006F129E">
        <w:fldChar w:fldCharType="separate"/>
      </w:r>
      <w:r w:rsidR="00820421">
        <w:t>16.3</w:t>
      </w:r>
      <w:r w:rsidRPr="006F129E">
        <w:fldChar w:fldCharType="end"/>
      </w:r>
      <w:r w:rsidRPr="006F129E">
        <w:t>, they must within 10 days:</w:t>
      </w:r>
    </w:p>
    <w:p w:rsidR="00D178F9" w:rsidRPr="006F129E" w:rsidRDefault="00D178F9" w:rsidP="00D178F9">
      <w:pPr>
        <w:pStyle w:val="ACNCproformalist"/>
        <w:numPr>
          <w:ilvl w:val="2"/>
          <w:numId w:val="3"/>
        </w:numPr>
        <w:spacing w:before="0"/>
      </w:pPr>
      <w:r w:rsidRPr="006F129E">
        <w:t>tell the directors about the dispute in writing</w:t>
      </w:r>
    </w:p>
    <w:p w:rsidR="00D178F9" w:rsidRPr="006F129E" w:rsidRDefault="00D178F9" w:rsidP="00D178F9">
      <w:pPr>
        <w:pStyle w:val="ACNCproformalist"/>
        <w:numPr>
          <w:ilvl w:val="2"/>
          <w:numId w:val="3"/>
        </w:numPr>
        <w:spacing w:before="0"/>
      </w:pPr>
      <w:r w:rsidRPr="006F129E">
        <w:t>agree or request that a mediator be appointed, and</w:t>
      </w:r>
    </w:p>
    <w:p w:rsidR="00D178F9" w:rsidRPr="006F129E" w:rsidRDefault="00D178F9" w:rsidP="00D178F9">
      <w:pPr>
        <w:pStyle w:val="ACNCproformalist"/>
        <w:numPr>
          <w:ilvl w:val="2"/>
          <w:numId w:val="3"/>
        </w:numPr>
        <w:spacing w:before="0"/>
      </w:pPr>
      <w:r w:rsidRPr="006F129E">
        <w:t xml:space="preserve">attempt </w:t>
      </w:r>
      <w:r w:rsidRPr="00FE239F">
        <w:t>in good faith</w:t>
      </w:r>
      <w:r w:rsidRPr="006F129E">
        <w:t xml:space="preserve"> to settle the dispute by mediation.</w:t>
      </w:r>
    </w:p>
    <w:p w:rsidR="00D178F9" w:rsidRPr="006F129E" w:rsidRDefault="00D178F9" w:rsidP="00C1523D">
      <w:pPr>
        <w:pStyle w:val="ACNCproformalist"/>
        <w:numPr>
          <w:ilvl w:val="1"/>
          <w:numId w:val="3"/>
        </w:numPr>
        <w:spacing w:before="0"/>
      </w:pPr>
      <w:bookmarkStart w:id="69" w:name="_Ref381868206"/>
      <w:r w:rsidRPr="006F129E">
        <w:t>The mediator must:</w:t>
      </w:r>
      <w:bookmarkEnd w:id="69"/>
    </w:p>
    <w:p w:rsidR="00D178F9" w:rsidRPr="006F129E" w:rsidRDefault="00D178F9" w:rsidP="00D178F9">
      <w:pPr>
        <w:pStyle w:val="ACNCproformalist"/>
        <w:numPr>
          <w:ilvl w:val="2"/>
          <w:numId w:val="3"/>
        </w:numPr>
        <w:spacing w:before="0"/>
      </w:pPr>
      <w:r w:rsidRPr="006F129E">
        <w:t>be chosen by agreement of those involved, or</w:t>
      </w:r>
    </w:p>
    <w:p w:rsidR="00D178F9" w:rsidRPr="006F129E" w:rsidRDefault="00D178F9" w:rsidP="00D178F9">
      <w:pPr>
        <w:pStyle w:val="ACNCproformalist"/>
        <w:numPr>
          <w:ilvl w:val="2"/>
          <w:numId w:val="3"/>
        </w:numPr>
        <w:spacing w:before="0"/>
      </w:pPr>
      <w:bookmarkStart w:id="70" w:name="_Ref381868212"/>
      <w:r w:rsidRPr="006F129E">
        <w:t>where those involved do not agree:</w:t>
      </w:r>
      <w:bookmarkEnd w:id="70"/>
    </w:p>
    <w:p w:rsidR="00D178F9" w:rsidRPr="006F129E" w:rsidRDefault="00D178F9" w:rsidP="00473280">
      <w:pPr>
        <w:pStyle w:val="ACNCproformalist"/>
        <w:numPr>
          <w:ilvl w:val="0"/>
          <w:numId w:val="6"/>
        </w:numPr>
        <w:spacing w:before="0"/>
      </w:pPr>
      <w:bookmarkStart w:id="71" w:name="_Ref381868216"/>
      <w:r w:rsidRPr="006F129E">
        <w:t>for disputes between members, a person chosen by the directors,</w:t>
      </w:r>
      <w:bookmarkEnd w:id="71"/>
      <w:r w:rsidRPr="006F129E">
        <w:t xml:space="preserve"> or</w:t>
      </w:r>
    </w:p>
    <w:p w:rsidR="00D178F9" w:rsidRPr="006F129E" w:rsidRDefault="00D178F9" w:rsidP="00473280">
      <w:pPr>
        <w:pStyle w:val="ACNCproformalist"/>
        <w:numPr>
          <w:ilvl w:val="0"/>
          <w:numId w:val="6"/>
        </w:numPr>
        <w:spacing w:before="0"/>
      </w:pPr>
      <w:r w:rsidRPr="006F129E">
        <w:t xml:space="preserve">for other disputes, a person </w:t>
      </w:r>
      <w:r>
        <w:t>chosen</w:t>
      </w:r>
      <w:r w:rsidRPr="006F129E">
        <w:t xml:space="preserve"> by either the Commissioner </w:t>
      </w:r>
      <w:r w:rsidR="004D3C97" w:rsidRPr="004D3C97">
        <w:t>of the Australian Charities and Not-for-</w:t>
      </w:r>
      <w:r w:rsidR="00216CB1">
        <w:t>p</w:t>
      </w:r>
      <w:r w:rsidR="004D3C97" w:rsidRPr="004D3C97">
        <w:t xml:space="preserve">rofits Commission </w:t>
      </w:r>
      <w:r w:rsidRPr="006F129E">
        <w:t xml:space="preserve">or the president of </w:t>
      </w:r>
      <w:r w:rsidRPr="006F129E">
        <w:lastRenderedPageBreak/>
        <w:t xml:space="preserve">the law institute or society in the state or territory in which the </w:t>
      </w:r>
      <w:r w:rsidRPr="006F129E">
        <w:rPr>
          <w:b/>
        </w:rPr>
        <w:t>company</w:t>
      </w:r>
      <w:r w:rsidRPr="006F129E">
        <w:t xml:space="preserve"> has its registered office.</w:t>
      </w:r>
    </w:p>
    <w:p w:rsidR="00D178F9" w:rsidRPr="006F129E" w:rsidRDefault="00D178F9" w:rsidP="00C1523D">
      <w:pPr>
        <w:pStyle w:val="ACNCproformalist"/>
        <w:numPr>
          <w:ilvl w:val="1"/>
          <w:numId w:val="3"/>
        </w:numPr>
        <w:spacing w:before="0"/>
      </w:pPr>
      <w:r w:rsidRPr="006F129E">
        <w:t xml:space="preserve">A mediator chosen by the directors under clause </w:t>
      </w:r>
      <w:r w:rsidRPr="006F129E">
        <w:fldChar w:fldCharType="begin"/>
      </w:r>
      <w:r w:rsidRPr="006F129E">
        <w:instrText xml:space="preserve"> REF _Ref381868212 \r \h </w:instrText>
      </w:r>
      <w:r w:rsidRPr="006F129E">
        <w:fldChar w:fldCharType="separate"/>
      </w:r>
      <w:r w:rsidR="00820421">
        <w:t>16.5(b)</w:t>
      </w:r>
      <w:r w:rsidRPr="006F129E">
        <w:fldChar w:fldCharType="end"/>
      </w:r>
      <w:r w:rsidR="00514429">
        <w:t>(</w:t>
      </w:r>
      <w:r w:rsidRPr="006F129E">
        <w:fldChar w:fldCharType="begin"/>
      </w:r>
      <w:r w:rsidRPr="006F129E">
        <w:instrText xml:space="preserve"> REF _Ref381868216 \r \h </w:instrText>
      </w:r>
      <w:r w:rsidRPr="006F129E">
        <w:fldChar w:fldCharType="separate"/>
      </w:r>
      <w:r w:rsidR="00820421">
        <w:t>i</w:t>
      </w:r>
      <w:r w:rsidRPr="006F129E">
        <w:fldChar w:fldCharType="end"/>
      </w:r>
      <w:r w:rsidR="00514429">
        <w:t>)</w:t>
      </w:r>
      <w:r w:rsidRPr="006F129E">
        <w:t xml:space="preserve">: </w:t>
      </w:r>
    </w:p>
    <w:p w:rsidR="00D178F9" w:rsidRPr="006F129E" w:rsidRDefault="00D178F9" w:rsidP="00D178F9">
      <w:pPr>
        <w:pStyle w:val="ACNCproformalist"/>
        <w:numPr>
          <w:ilvl w:val="2"/>
          <w:numId w:val="3"/>
        </w:numPr>
        <w:spacing w:before="0"/>
      </w:pPr>
      <w:r w:rsidRPr="006F129E">
        <w:t xml:space="preserve">may be a member or former member of the </w:t>
      </w:r>
      <w:r w:rsidRPr="006F129E">
        <w:rPr>
          <w:b/>
        </w:rPr>
        <w:t>company</w:t>
      </w:r>
    </w:p>
    <w:p w:rsidR="00D178F9" w:rsidRPr="006F129E" w:rsidRDefault="00D178F9" w:rsidP="00D178F9">
      <w:pPr>
        <w:pStyle w:val="ACNCproformalist"/>
        <w:numPr>
          <w:ilvl w:val="2"/>
          <w:numId w:val="3"/>
        </w:numPr>
        <w:spacing w:before="0"/>
      </w:pPr>
      <w:r w:rsidRPr="006F129E">
        <w:t>must not have a personal interest in the dispute, and</w:t>
      </w:r>
    </w:p>
    <w:p w:rsidR="00D178F9" w:rsidRDefault="00D178F9" w:rsidP="00D178F9">
      <w:pPr>
        <w:pStyle w:val="ACNCproformalist"/>
        <w:numPr>
          <w:ilvl w:val="2"/>
          <w:numId w:val="3"/>
        </w:numPr>
        <w:spacing w:before="0"/>
      </w:pPr>
      <w:r w:rsidRPr="006F129E">
        <w:t>must not be biased towards or against anyone involved in the dispute.</w:t>
      </w:r>
    </w:p>
    <w:p w:rsidR="00D178F9" w:rsidRPr="006F129E" w:rsidRDefault="00D178F9" w:rsidP="00C1523D">
      <w:pPr>
        <w:pStyle w:val="ACNCproformalist"/>
        <w:numPr>
          <w:ilvl w:val="1"/>
          <w:numId w:val="3"/>
        </w:numPr>
        <w:spacing w:before="0"/>
      </w:pPr>
      <w:r w:rsidRPr="006F129E">
        <w:t>When conducting the mediation, the mediator must:</w:t>
      </w:r>
    </w:p>
    <w:p w:rsidR="00D178F9" w:rsidRPr="006F129E" w:rsidRDefault="00D178F9" w:rsidP="00D178F9">
      <w:pPr>
        <w:pStyle w:val="ACNCproformalist"/>
        <w:numPr>
          <w:ilvl w:val="2"/>
          <w:numId w:val="3"/>
        </w:numPr>
        <w:spacing w:before="0"/>
      </w:pPr>
      <w:r w:rsidRPr="006F129E">
        <w:t>allow those involved a reasonable chance to be heard</w:t>
      </w:r>
    </w:p>
    <w:p w:rsidR="00D178F9" w:rsidRPr="006F129E" w:rsidRDefault="00D178F9" w:rsidP="00D178F9">
      <w:pPr>
        <w:pStyle w:val="ACNCproformalist"/>
        <w:numPr>
          <w:ilvl w:val="2"/>
          <w:numId w:val="3"/>
        </w:numPr>
        <w:spacing w:before="0"/>
      </w:pPr>
      <w:r w:rsidRPr="006F129E">
        <w:t>allow those involved a reasonable chance to review any written statements</w:t>
      </w:r>
    </w:p>
    <w:p w:rsidR="00857D13" w:rsidRDefault="00D178F9" w:rsidP="00857D13">
      <w:pPr>
        <w:pStyle w:val="ACNCproformalist"/>
        <w:numPr>
          <w:ilvl w:val="2"/>
          <w:numId w:val="3"/>
        </w:numPr>
        <w:spacing w:before="0"/>
      </w:pPr>
      <w:r w:rsidRPr="006F129E">
        <w:t>ensure that those involved are given natural justice, and</w:t>
      </w:r>
    </w:p>
    <w:p w:rsidR="00857D13" w:rsidRPr="00857D13" w:rsidRDefault="00D178F9" w:rsidP="00857D13">
      <w:pPr>
        <w:pStyle w:val="ACNCproformalist"/>
        <w:numPr>
          <w:ilvl w:val="2"/>
          <w:numId w:val="3"/>
        </w:numPr>
        <w:spacing w:before="0"/>
      </w:pPr>
      <w:r w:rsidRPr="006F129E">
        <w:t>not make a decision on the dispute.</w:t>
      </w:r>
      <w:bookmarkStart w:id="72" w:name="_Ref361315300"/>
      <w:r w:rsidRPr="00857D13">
        <w:rPr>
          <w:b/>
        </w:rPr>
        <w:t xml:space="preserve"> </w:t>
      </w:r>
    </w:p>
    <w:p w:rsidR="00D178F9" w:rsidRPr="00857D13" w:rsidRDefault="00D178F9" w:rsidP="00857D13">
      <w:pPr>
        <w:pStyle w:val="ACNCproformalist"/>
        <w:rPr>
          <w:b/>
        </w:rPr>
      </w:pPr>
      <w:r w:rsidRPr="00857D13">
        <w:rPr>
          <w:b/>
        </w:rPr>
        <w:t>Disciplining members</w:t>
      </w:r>
      <w:bookmarkEnd w:id="72"/>
    </w:p>
    <w:p w:rsidR="00D178F9" w:rsidRPr="006F129E" w:rsidRDefault="00D178F9" w:rsidP="00C818F3">
      <w:pPr>
        <w:pStyle w:val="ListParagraph"/>
        <w:numPr>
          <w:ilvl w:val="1"/>
          <w:numId w:val="3"/>
        </w:numPr>
        <w:spacing w:before="120" w:after="0" w:line="240" w:lineRule="auto"/>
      </w:pPr>
      <w:bookmarkStart w:id="73" w:name="_Ref381865322"/>
      <w:r w:rsidRPr="006F129E">
        <w:t xml:space="preserve">In accordance with this clause, the directors </w:t>
      </w:r>
      <w:r>
        <w:t>may</w:t>
      </w:r>
      <w:r w:rsidRPr="006F129E">
        <w:t xml:space="preserve"> resolve to warn, suspend or expel a member from the </w:t>
      </w:r>
      <w:r w:rsidRPr="006F129E">
        <w:rPr>
          <w:b/>
        </w:rPr>
        <w:t xml:space="preserve">company </w:t>
      </w:r>
      <w:r w:rsidRPr="006F129E">
        <w:t>if the directors consider that:</w:t>
      </w:r>
      <w:bookmarkEnd w:id="73"/>
    </w:p>
    <w:p w:rsidR="00D178F9" w:rsidRPr="006F129E" w:rsidRDefault="00D178F9" w:rsidP="00D178F9">
      <w:pPr>
        <w:pStyle w:val="ACNCproformalist"/>
        <w:numPr>
          <w:ilvl w:val="2"/>
          <w:numId w:val="3"/>
        </w:numPr>
        <w:spacing w:before="0"/>
      </w:pPr>
      <w:r w:rsidRPr="006F129E">
        <w:t xml:space="preserve">the member has breached this constitution, or </w:t>
      </w:r>
    </w:p>
    <w:p w:rsidR="00D178F9" w:rsidRPr="006F129E" w:rsidRDefault="00D178F9" w:rsidP="00D178F9">
      <w:pPr>
        <w:pStyle w:val="ACNCproformalist"/>
        <w:numPr>
          <w:ilvl w:val="2"/>
          <w:numId w:val="3"/>
        </w:numPr>
        <w:spacing w:before="0"/>
      </w:pPr>
      <w:r w:rsidRPr="006F129E">
        <w:t xml:space="preserve">the member’s behaviour is causing, has caused, or is likely to cause harm to the </w:t>
      </w:r>
      <w:r w:rsidRPr="006F129E">
        <w:rPr>
          <w:b/>
        </w:rPr>
        <w:t>company</w:t>
      </w:r>
      <w:r w:rsidRPr="006F129E">
        <w:t xml:space="preserve">. </w:t>
      </w:r>
    </w:p>
    <w:p w:rsidR="00D178F9" w:rsidRPr="006F129E" w:rsidRDefault="00D178F9" w:rsidP="00C1523D">
      <w:pPr>
        <w:pStyle w:val="ListParagraph"/>
        <w:numPr>
          <w:ilvl w:val="1"/>
          <w:numId w:val="3"/>
        </w:numPr>
        <w:spacing w:after="0" w:line="240" w:lineRule="auto"/>
        <w:contextualSpacing w:val="0"/>
      </w:pPr>
      <w:r w:rsidRPr="006F129E">
        <w:t xml:space="preserve">At least 14 days before the directors’ meeting at which a resolution under clause </w:t>
      </w:r>
      <w:r w:rsidRPr="006F129E">
        <w:fldChar w:fldCharType="begin"/>
      </w:r>
      <w:r w:rsidRPr="006F129E">
        <w:instrText xml:space="preserve"> REF _Ref381865322 \r \h </w:instrText>
      </w:r>
      <w:r>
        <w:instrText xml:space="preserve"> \* MERGEFORMAT </w:instrText>
      </w:r>
      <w:r w:rsidRPr="006F129E">
        <w:fldChar w:fldCharType="separate"/>
      </w:r>
      <w:r w:rsidR="00820421">
        <w:t>17.1</w:t>
      </w:r>
      <w:r w:rsidRPr="006F129E">
        <w:fldChar w:fldCharType="end"/>
      </w:r>
      <w:r w:rsidRPr="006F129E">
        <w:t xml:space="preserve"> will be considered, the</w:t>
      </w:r>
      <w:r>
        <w:t xml:space="preserve"> secretary </w:t>
      </w:r>
      <w:r w:rsidRPr="006F129E">
        <w:t>must notify the member in writing:</w:t>
      </w:r>
    </w:p>
    <w:p w:rsidR="00D178F9" w:rsidRPr="006F129E" w:rsidRDefault="00D178F9" w:rsidP="00D178F9">
      <w:pPr>
        <w:pStyle w:val="ACNCproformalist"/>
        <w:numPr>
          <w:ilvl w:val="2"/>
          <w:numId w:val="3"/>
        </w:numPr>
        <w:spacing w:before="0"/>
      </w:pPr>
      <w:r w:rsidRPr="006F129E">
        <w:t xml:space="preserve">that </w:t>
      </w:r>
      <w:r>
        <w:t>the directors</w:t>
      </w:r>
      <w:r w:rsidRPr="006F129E">
        <w:t xml:space="preserve"> are considering a resolution to warn, suspend or expel the member</w:t>
      </w:r>
    </w:p>
    <w:p w:rsidR="00D178F9" w:rsidRPr="006F129E" w:rsidRDefault="00D178F9" w:rsidP="00D178F9">
      <w:pPr>
        <w:pStyle w:val="ACNCproformalist"/>
        <w:numPr>
          <w:ilvl w:val="2"/>
          <w:numId w:val="3"/>
        </w:numPr>
        <w:spacing w:before="0"/>
      </w:pPr>
      <w:r w:rsidRPr="006F129E">
        <w:t>that this resolution will be considered at a directors</w:t>
      </w:r>
      <w:r>
        <w:t>’</w:t>
      </w:r>
      <w:r w:rsidRPr="006F129E">
        <w:t xml:space="preserve"> meeting and the date of that meeting</w:t>
      </w:r>
    </w:p>
    <w:p w:rsidR="00D178F9" w:rsidRPr="006F129E" w:rsidRDefault="00D178F9" w:rsidP="00D178F9">
      <w:pPr>
        <w:pStyle w:val="ACNCproformalist"/>
        <w:numPr>
          <w:ilvl w:val="2"/>
          <w:numId w:val="3"/>
        </w:numPr>
        <w:spacing w:before="0"/>
      </w:pPr>
      <w:r w:rsidRPr="006F129E">
        <w:t>what the member is sa</w:t>
      </w:r>
      <w:r>
        <w:t xml:space="preserve">id to have done or not done </w:t>
      </w:r>
    </w:p>
    <w:p w:rsidR="00D178F9" w:rsidRDefault="00D178F9" w:rsidP="00D178F9">
      <w:pPr>
        <w:pStyle w:val="ACNCproformalist"/>
        <w:numPr>
          <w:ilvl w:val="2"/>
          <w:numId w:val="3"/>
        </w:numPr>
        <w:spacing w:before="0"/>
      </w:pPr>
      <w:r w:rsidRPr="006F129E">
        <w:t>the nature of the resolution that has been proposed</w:t>
      </w:r>
      <w:r>
        <w:t>, and</w:t>
      </w:r>
    </w:p>
    <w:p w:rsidR="00D178F9" w:rsidRDefault="00D178F9" w:rsidP="00D178F9">
      <w:pPr>
        <w:pStyle w:val="ACNCproformalist"/>
        <w:numPr>
          <w:ilvl w:val="2"/>
          <w:numId w:val="3"/>
        </w:numPr>
        <w:spacing w:before="0"/>
      </w:pPr>
      <w:r w:rsidRPr="006B61EF">
        <w:t>that the member</w:t>
      </w:r>
      <w:r>
        <w:t xml:space="preserve"> may provide an explanation to the directors,</w:t>
      </w:r>
      <w:r w:rsidRPr="006B61EF">
        <w:t xml:space="preserve"> and details of how to do so</w:t>
      </w:r>
      <w:r>
        <w:t>.</w:t>
      </w:r>
    </w:p>
    <w:p w:rsidR="00D178F9" w:rsidRPr="006F129E" w:rsidRDefault="00D178F9" w:rsidP="00C1523D">
      <w:pPr>
        <w:pStyle w:val="ListParagraph"/>
        <w:numPr>
          <w:ilvl w:val="1"/>
          <w:numId w:val="3"/>
        </w:numPr>
        <w:spacing w:after="0" w:line="240" w:lineRule="auto"/>
        <w:contextualSpacing w:val="0"/>
      </w:pPr>
      <w:bookmarkStart w:id="74" w:name="_Ref382913817"/>
      <w:r w:rsidRPr="006F129E">
        <w:t xml:space="preserve">Before the directors pass any resolution under clause </w:t>
      </w:r>
      <w:r w:rsidRPr="006F129E">
        <w:fldChar w:fldCharType="begin"/>
      </w:r>
      <w:r w:rsidRPr="006F129E">
        <w:instrText xml:space="preserve"> REF _Ref381865322 \r \h </w:instrText>
      </w:r>
      <w:r>
        <w:instrText xml:space="preserve"> \* MERGEFORMAT </w:instrText>
      </w:r>
      <w:r w:rsidRPr="006F129E">
        <w:fldChar w:fldCharType="separate"/>
      </w:r>
      <w:r w:rsidR="00820421">
        <w:t>17.1</w:t>
      </w:r>
      <w:r w:rsidRPr="006F129E">
        <w:fldChar w:fldCharType="end"/>
      </w:r>
      <w:r w:rsidRPr="006F129E">
        <w:t>, the member must be given a chance to explain or defend themselves by:</w:t>
      </w:r>
      <w:bookmarkEnd w:id="74"/>
    </w:p>
    <w:p w:rsidR="00D178F9" w:rsidRPr="006F129E" w:rsidRDefault="00D178F9" w:rsidP="00D178F9">
      <w:pPr>
        <w:pStyle w:val="ACNCproformalist"/>
        <w:numPr>
          <w:ilvl w:val="2"/>
          <w:numId w:val="3"/>
        </w:numPr>
        <w:spacing w:before="0"/>
      </w:pPr>
      <w:r w:rsidRPr="006F129E">
        <w:t>sending the directors a written explanation before that directors</w:t>
      </w:r>
      <w:r>
        <w:t>’</w:t>
      </w:r>
      <w:r w:rsidRPr="006F129E">
        <w:t xml:space="preserve"> meeting, and/or</w:t>
      </w:r>
    </w:p>
    <w:p w:rsidR="00D178F9" w:rsidRPr="006F129E" w:rsidRDefault="00D178F9" w:rsidP="00D178F9">
      <w:pPr>
        <w:pStyle w:val="ACNCproformalist"/>
        <w:numPr>
          <w:ilvl w:val="2"/>
          <w:numId w:val="3"/>
        </w:numPr>
        <w:spacing w:before="0"/>
      </w:pPr>
      <w:r w:rsidRPr="006F129E">
        <w:t>speaking at the meeting.</w:t>
      </w:r>
    </w:p>
    <w:p w:rsidR="00D178F9" w:rsidRPr="006F129E" w:rsidRDefault="00D178F9" w:rsidP="00C1523D">
      <w:pPr>
        <w:pStyle w:val="ACNCproformasublist"/>
        <w:numPr>
          <w:ilvl w:val="1"/>
          <w:numId w:val="3"/>
        </w:numPr>
        <w:contextualSpacing w:val="0"/>
        <w:outlineLvl w:val="9"/>
      </w:pPr>
      <w:bookmarkStart w:id="75" w:name="_Ref388973200"/>
      <w:r w:rsidRPr="006F129E">
        <w:t xml:space="preserve">After considering </w:t>
      </w:r>
      <w:r>
        <w:t>any</w:t>
      </w:r>
      <w:r w:rsidRPr="006F129E">
        <w:t xml:space="preserve"> explanation under clause </w:t>
      </w:r>
      <w:r w:rsidRPr="006F129E">
        <w:fldChar w:fldCharType="begin"/>
      </w:r>
      <w:r w:rsidRPr="006F129E">
        <w:instrText xml:space="preserve"> REF _Ref382913817 \r \h </w:instrText>
      </w:r>
      <w:r>
        <w:instrText xml:space="preserve"> \* MERGEFORMAT </w:instrText>
      </w:r>
      <w:r w:rsidRPr="006F129E">
        <w:fldChar w:fldCharType="separate"/>
      </w:r>
      <w:r w:rsidR="00820421">
        <w:t>17.3</w:t>
      </w:r>
      <w:r w:rsidRPr="006F129E">
        <w:fldChar w:fldCharType="end"/>
      </w:r>
      <w:r w:rsidRPr="006F129E">
        <w:t>, the directors may:</w:t>
      </w:r>
      <w:bookmarkEnd w:id="75"/>
    </w:p>
    <w:p w:rsidR="00D178F9" w:rsidRPr="006F129E" w:rsidRDefault="00D178F9" w:rsidP="00D178F9">
      <w:pPr>
        <w:pStyle w:val="ACNCproformalist"/>
        <w:numPr>
          <w:ilvl w:val="2"/>
          <w:numId w:val="3"/>
        </w:numPr>
        <w:spacing w:before="0"/>
      </w:pPr>
      <w:r w:rsidRPr="006F129E">
        <w:t>take no further action</w:t>
      </w:r>
    </w:p>
    <w:p w:rsidR="00D178F9" w:rsidRPr="006F129E" w:rsidRDefault="00D178F9" w:rsidP="00D178F9">
      <w:pPr>
        <w:pStyle w:val="ACNCproformalist"/>
        <w:numPr>
          <w:ilvl w:val="2"/>
          <w:numId w:val="3"/>
        </w:numPr>
        <w:spacing w:before="0"/>
      </w:pPr>
      <w:r w:rsidRPr="006F129E">
        <w:t>warn the member</w:t>
      </w:r>
    </w:p>
    <w:p w:rsidR="00D178F9" w:rsidRPr="006F129E" w:rsidRDefault="00D178F9" w:rsidP="00D178F9">
      <w:pPr>
        <w:pStyle w:val="ACNCproformalist"/>
        <w:numPr>
          <w:ilvl w:val="2"/>
          <w:numId w:val="3"/>
        </w:numPr>
        <w:spacing w:before="0"/>
      </w:pPr>
      <w:r w:rsidRPr="006F129E">
        <w:t>suspend the member’s rights as a member for a period of no more than 12 months</w:t>
      </w:r>
    </w:p>
    <w:p w:rsidR="00D178F9" w:rsidRPr="006F129E" w:rsidRDefault="00D178F9" w:rsidP="00D178F9">
      <w:pPr>
        <w:pStyle w:val="ACNCproformalist"/>
        <w:numPr>
          <w:ilvl w:val="2"/>
          <w:numId w:val="3"/>
        </w:numPr>
        <w:spacing w:before="0"/>
      </w:pPr>
      <w:r w:rsidRPr="006F129E">
        <w:t>expel the member</w:t>
      </w:r>
      <w:r>
        <w:t xml:space="preserve"> </w:t>
      </w:r>
    </w:p>
    <w:p w:rsidR="00D178F9" w:rsidRDefault="00D178F9" w:rsidP="00D178F9">
      <w:pPr>
        <w:pStyle w:val="ACNCproformalist"/>
        <w:numPr>
          <w:ilvl w:val="2"/>
          <w:numId w:val="3"/>
        </w:numPr>
        <w:spacing w:before="0"/>
      </w:pPr>
      <w:r w:rsidRPr="006F129E">
        <w:t>refer the decision to an unbiased, independent person on conditions that the directors consider appropriate</w:t>
      </w:r>
      <w:r>
        <w:t xml:space="preserve"> (however, the person can only make a decision that the directors could have made under this clause), or</w:t>
      </w:r>
    </w:p>
    <w:p w:rsidR="00D178F9" w:rsidRPr="006F129E" w:rsidRDefault="00D178F9" w:rsidP="00D178F9">
      <w:pPr>
        <w:pStyle w:val="ACNCproformalist"/>
        <w:numPr>
          <w:ilvl w:val="2"/>
          <w:numId w:val="3"/>
        </w:numPr>
        <w:spacing w:before="0"/>
      </w:pPr>
      <w:r>
        <w:t xml:space="preserve">require the matter to be determined at a </w:t>
      </w:r>
      <w:r>
        <w:rPr>
          <w:b/>
        </w:rPr>
        <w:t>general meeting</w:t>
      </w:r>
      <w:r>
        <w:t>.</w:t>
      </w:r>
    </w:p>
    <w:p w:rsidR="00D178F9" w:rsidRPr="006F129E" w:rsidRDefault="00D178F9" w:rsidP="00C1523D">
      <w:pPr>
        <w:pStyle w:val="ACNCproformasublist"/>
        <w:numPr>
          <w:ilvl w:val="1"/>
          <w:numId w:val="3"/>
        </w:numPr>
        <w:contextualSpacing w:val="0"/>
        <w:outlineLvl w:val="9"/>
      </w:pPr>
      <w:r w:rsidRPr="006F129E">
        <w:t>The directors cannot fine a member.</w:t>
      </w:r>
    </w:p>
    <w:p w:rsidR="00D178F9" w:rsidRPr="006F129E" w:rsidRDefault="00D178F9" w:rsidP="00C1523D">
      <w:pPr>
        <w:pStyle w:val="ACNCproformasublist"/>
        <w:numPr>
          <w:ilvl w:val="1"/>
          <w:numId w:val="3"/>
        </w:numPr>
        <w:contextualSpacing w:val="0"/>
        <w:outlineLvl w:val="9"/>
      </w:pPr>
      <w:r w:rsidRPr="006F129E">
        <w:t xml:space="preserve">The </w:t>
      </w:r>
      <w:r>
        <w:t xml:space="preserve">secretary </w:t>
      </w:r>
      <w:r w:rsidRPr="006F129E">
        <w:t xml:space="preserve">must give written notice </w:t>
      </w:r>
      <w:r>
        <w:t xml:space="preserve">to the member </w:t>
      </w:r>
      <w:r w:rsidRPr="006F129E">
        <w:t xml:space="preserve">of </w:t>
      </w:r>
      <w:r>
        <w:t xml:space="preserve">the </w:t>
      </w:r>
      <w:r w:rsidRPr="006F129E">
        <w:t xml:space="preserve">decision under clause </w:t>
      </w:r>
      <w:r w:rsidRPr="006F129E">
        <w:fldChar w:fldCharType="begin"/>
      </w:r>
      <w:r w:rsidRPr="006F129E">
        <w:instrText xml:space="preserve"> REF _Ref388973200 \r \h </w:instrText>
      </w:r>
      <w:r>
        <w:instrText xml:space="preserve"> \* MERGEFORMAT </w:instrText>
      </w:r>
      <w:r w:rsidRPr="006F129E">
        <w:fldChar w:fldCharType="separate"/>
      </w:r>
      <w:r w:rsidR="00820421">
        <w:t>17.4</w:t>
      </w:r>
      <w:r w:rsidRPr="006F129E">
        <w:fldChar w:fldCharType="end"/>
      </w:r>
      <w:r w:rsidRPr="006F129E">
        <w:t xml:space="preserve"> as soon as possible.</w:t>
      </w:r>
    </w:p>
    <w:p w:rsidR="00D178F9" w:rsidRPr="006F129E" w:rsidRDefault="00D178F9" w:rsidP="00D178F9">
      <w:pPr>
        <w:pStyle w:val="ACNCproformasublist"/>
        <w:numPr>
          <w:ilvl w:val="1"/>
          <w:numId w:val="3"/>
        </w:numPr>
        <w:spacing w:before="120"/>
      </w:pPr>
      <w:r w:rsidRPr="006F129E">
        <w:t>Disciplinary procedures must be completed as soon as reasonably practical.</w:t>
      </w:r>
    </w:p>
    <w:p w:rsidR="00D178F9" w:rsidRPr="006F129E" w:rsidRDefault="00D178F9" w:rsidP="00D178F9">
      <w:pPr>
        <w:pStyle w:val="ACNCproformasublist"/>
        <w:numPr>
          <w:ilvl w:val="1"/>
          <w:numId w:val="3"/>
        </w:numPr>
        <w:suppressAutoHyphens w:val="0"/>
        <w:spacing w:before="120"/>
        <w:outlineLvl w:val="9"/>
      </w:pPr>
      <w:bookmarkStart w:id="76" w:name="_Ref392595874"/>
      <w:r>
        <w:t xml:space="preserve">There will be no liability for any loss or injury suffered by the member as a result of any decision made </w:t>
      </w:r>
      <w:r w:rsidRPr="00FE239F">
        <w:t>in good faith</w:t>
      </w:r>
      <w:r>
        <w:t xml:space="preserve"> under this clause.</w:t>
      </w:r>
      <w:bookmarkEnd w:id="76"/>
    </w:p>
    <w:p w:rsidR="00857D13" w:rsidRPr="00A413EC" w:rsidRDefault="00857D13" w:rsidP="00F56EC7">
      <w:pPr>
        <w:pStyle w:val="Heading2"/>
      </w:pPr>
      <w:r w:rsidRPr="00A413EC">
        <w:lastRenderedPageBreak/>
        <w:t xml:space="preserve">General meetings of </w:t>
      </w:r>
      <w:r w:rsidR="00D178F9" w:rsidRPr="00A413EC">
        <w:t>members</w:t>
      </w:r>
    </w:p>
    <w:p w:rsidR="00D178F9" w:rsidRPr="00857D13" w:rsidRDefault="00D178F9" w:rsidP="00C1523D">
      <w:pPr>
        <w:pStyle w:val="ACNCproformalist"/>
        <w:spacing w:before="240"/>
        <w:ind w:left="357" w:hanging="357"/>
        <w:rPr>
          <w:b/>
        </w:rPr>
      </w:pPr>
      <w:r w:rsidRPr="00857D13">
        <w:rPr>
          <w:b/>
        </w:rPr>
        <w:t xml:space="preserve">General meetings called by directors </w:t>
      </w:r>
    </w:p>
    <w:p w:rsidR="00D178F9" w:rsidRDefault="00D178F9" w:rsidP="00C818F3">
      <w:pPr>
        <w:pStyle w:val="ACNCproformasublist"/>
        <w:numPr>
          <w:ilvl w:val="1"/>
          <w:numId w:val="3"/>
        </w:numPr>
        <w:spacing w:before="120"/>
      </w:pPr>
      <w:r>
        <w:t xml:space="preserve">The directors may call a </w:t>
      </w:r>
      <w:r>
        <w:rPr>
          <w:b/>
        </w:rPr>
        <w:t>general meeting</w:t>
      </w:r>
      <w:r>
        <w:t>.</w:t>
      </w:r>
    </w:p>
    <w:p w:rsidR="00D178F9" w:rsidRDefault="00D178F9" w:rsidP="00D178F9">
      <w:pPr>
        <w:pStyle w:val="ACNCproformasublist"/>
        <w:numPr>
          <w:ilvl w:val="1"/>
          <w:numId w:val="3"/>
        </w:numPr>
      </w:pPr>
      <w:bookmarkStart w:id="77" w:name="_Ref391974405"/>
      <w:r>
        <w:t xml:space="preserve">If members with at least 5% of the votes that may be cast at a </w:t>
      </w:r>
      <w:r>
        <w:rPr>
          <w:b/>
        </w:rPr>
        <w:t xml:space="preserve">general meeting </w:t>
      </w:r>
      <w:r>
        <w:t xml:space="preserve">make a written request to the </w:t>
      </w:r>
      <w:r w:rsidRPr="00DD6B6F">
        <w:rPr>
          <w:b/>
        </w:rPr>
        <w:t>company</w:t>
      </w:r>
      <w:r>
        <w:t xml:space="preserve"> for a </w:t>
      </w:r>
      <w:r>
        <w:rPr>
          <w:b/>
        </w:rPr>
        <w:t xml:space="preserve">general meeting </w:t>
      </w:r>
      <w:r>
        <w:t>to be held, the directors must:</w:t>
      </w:r>
      <w:bookmarkEnd w:id="77"/>
      <w:r>
        <w:t xml:space="preserve"> </w:t>
      </w:r>
    </w:p>
    <w:p w:rsidR="00D178F9" w:rsidRDefault="00D178F9" w:rsidP="00D178F9">
      <w:pPr>
        <w:pStyle w:val="ACNCproformalist"/>
        <w:numPr>
          <w:ilvl w:val="2"/>
          <w:numId w:val="3"/>
        </w:numPr>
        <w:spacing w:before="0"/>
      </w:pPr>
      <w:r>
        <w:t xml:space="preserve">within 21 days of the members’ request, give all members notice of a </w:t>
      </w:r>
      <w:r>
        <w:rPr>
          <w:b/>
        </w:rPr>
        <w:t>general meeting</w:t>
      </w:r>
      <w:r>
        <w:t xml:space="preserve">, and </w:t>
      </w:r>
    </w:p>
    <w:p w:rsidR="00D178F9" w:rsidRDefault="00D178F9" w:rsidP="00D178F9">
      <w:pPr>
        <w:pStyle w:val="ACNCproformalist"/>
        <w:numPr>
          <w:ilvl w:val="2"/>
          <w:numId w:val="3"/>
        </w:numPr>
        <w:spacing w:before="0"/>
      </w:pPr>
      <w:r>
        <w:t xml:space="preserve">hold the </w:t>
      </w:r>
      <w:r>
        <w:rPr>
          <w:b/>
        </w:rPr>
        <w:t>general meeting</w:t>
      </w:r>
      <w:r>
        <w:t xml:space="preserve"> within 2 months of the members’ request.</w:t>
      </w:r>
    </w:p>
    <w:p w:rsidR="00D178F9" w:rsidRDefault="00D178F9" w:rsidP="00D178F9">
      <w:pPr>
        <w:pStyle w:val="ListParagraph"/>
        <w:numPr>
          <w:ilvl w:val="1"/>
          <w:numId w:val="3"/>
        </w:numPr>
        <w:spacing w:before="120" w:after="0" w:line="240" w:lineRule="auto"/>
      </w:pPr>
      <w:r>
        <w:t xml:space="preserve">The percentage of votes that </w:t>
      </w:r>
      <w:r w:rsidRPr="00970C8D">
        <w:t xml:space="preserve">members have (in clause </w:t>
      </w:r>
      <w:r w:rsidRPr="00970C8D">
        <w:fldChar w:fldCharType="begin"/>
      </w:r>
      <w:r w:rsidRPr="00970C8D">
        <w:instrText xml:space="preserve"> REF _Ref391974405 \r \h  \* MERGEFORMAT </w:instrText>
      </w:r>
      <w:r w:rsidRPr="00970C8D">
        <w:fldChar w:fldCharType="separate"/>
      </w:r>
      <w:r w:rsidR="00820421">
        <w:t>18.2</w:t>
      </w:r>
      <w:r w:rsidRPr="00970C8D">
        <w:fldChar w:fldCharType="end"/>
      </w:r>
      <w:r w:rsidRPr="00970C8D">
        <w:t>) is to</w:t>
      </w:r>
      <w:r>
        <w:t xml:space="preserve"> be worked out as at midnight before the members request the meeting.</w:t>
      </w:r>
    </w:p>
    <w:p w:rsidR="00D178F9" w:rsidRDefault="00D178F9" w:rsidP="00D178F9">
      <w:pPr>
        <w:pStyle w:val="ListParagraph"/>
        <w:numPr>
          <w:ilvl w:val="1"/>
          <w:numId w:val="3"/>
        </w:numPr>
        <w:spacing w:before="120" w:after="0" w:line="240" w:lineRule="auto"/>
      </w:pPr>
      <w:r>
        <w:t xml:space="preserve">The members who make the request for a </w:t>
      </w:r>
      <w:r>
        <w:rPr>
          <w:b/>
        </w:rPr>
        <w:t>general meeting</w:t>
      </w:r>
      <w:r>
        <w:t xml:space="preserve"> must: </w:t>
      </w:r>
    </w:p>
    <w:p w:rsidR="00D178F9" w:rsidRDefault="00D178F9" w:rsidP="00D178F9">
      <w:pPr>
        <w:pStyle w:val="ACNCproformalist"/>
        <w:numPr>
          <w:ilvl w:val="2"/>
          <w:numId w:val="3"/>
        </w:numPr>
        <w:spacing w:before="0"/>
      </w:pPr>
      <w:r>
        <w:t xml:space="preserve">state in the request any resolution to be proposed at the meeting </w:t>
      </w:r>
    </w:p>
    <w:p w:rsidR="00D178F9" w:rsidRDefault="00D178F9" w:rsidP="00D178F9">
      <w:pPr>
        <w:pStyle w:val="ACNCproformalist"/>
        <w:numPr>
          <w:ilvl w:val="2"/>
          <w:numId w:val="3"/>
        </w:numPr>
        <w:spacing w:before="0"/>
      </w:pPr>
      <w:r>
        <w:t xml:space="preserve">sign the request, and </w:t>
      </w:r>
    </w:p>
    <w:p w:rsidR="00D178F9" w:rsidRPr="006310D0" w:rsidRDefault="00D178F9" w:rsidP="00D178F9">
      <w:pPr>
        <w:pStyle w:val="ACNCproformalist"/>
        <w:numPr>
          <w:ilvl w:val="2"/>
          <w:numId w:val="3"/>
        </w:numPr>
        <w:spacing w:before="0"/>
        <w:rPr>
          <w:b/>
          <w:bCs/>
        </w:rPr>
      </w:pPr>
      <w:r>
        <w:t xml:space="preserve">give the request to the </w:t>
      </w:r>
      <w:r>
        <w:rPr>
          <w:b/>
        </w:rPr>
        <w:t>company</w:t>
      </w:r>
      <w:r>
        <w:t>.</w:t>
      </w:r>
    </w:p>
    <w:p w:rsidR="00D178F9" w:rsidRDefault="00D178F9" w:rsidP="00D178F9">
      <w:pPr>
        <w:pStyle w:val="ACNCproformalist"/>
        <w:numPr>
          <w:ilvl w:val="1"/>
          <w:numId w:val="3"/>
        </w:numPr>
        <w:spacing w:before="0"/>
        <w:rPr>
          <w:b/>
          <w:bCs/>
        </w:rPr>
      </w:pPr>
      <w:r>
        <w:rPr>
          <w:bCs/>
        </w:rPr>
        <w:t>Separate copies of a document setting out the request may be signed by members if the wording of the request is the same in each copy.</w:t>
      </w:r>
    </w:p>
    <w:p w:rsidR="00D178F9" w:rsidRPr="00311881" w:rsidRDefault="00D178F9" w:rsidP="00C1523D">
      <w:pPr>
        <w:pStyle w:val="ACNCproformalist"/>
        <w:spacing w:before="240"/>
        <w:ind w:left="357" w:hanging="357"/>
        <w:rPr>
          <w:b/>
        </w:rPr>
      </w:pPr>
      <w:r w:rsidRPr="00311881">
        <w:rPr>
          <w:b/>
        </w:rPr>
        <w:t>General meetings called by members</w:t>
      </w:r>
    </w:p>
    <w:p w:rsidR="00D178F9" w:rsidRDefault="00D178F9" w:rsidP="00C818F3">
      <w:pPr>
        <w:pStyle w:val="ListParagraph"/>
        <w:numPr>
          <w:ilvl w:val="1"/>
          <w:numId w:val="3"/>
        </w:numPr>
        <w:spacing w:before="120" w:after="0" w:line="240" w:lineRule="auto"/>
      </w:pPr>
      <w:bookmarkStart w:id="78" w:name="_Ref382913911"/>
      <w:r>
        <w:t xml:space="preserve">If the directors do not call the meeting within 21 days of being requested under clause </w:t>
      </w:r>
      <w:r>
        <w:fldChar w:fldCharType="begin"/>
      </w:r>
      <w:r>
        <w:instrText xml:space="preserve"> REF _Ref391974405 \r \h </w:instrText>
      </w:r>
      <w:r>
        <w:fldChar w:fldCharType="separate"/>
      </w:r>
      <w:r w:rsidR="00820421">
        <w:t>18.2</w:t>
      </w:r>
      <w:r>
        <w:fldChar w:fldCharType="end"/>
      </w:r>
      <w:r>
        <w:t xml:space="preserve">, 50% or more of the members who made the request may call and arrange to hold a </w:t>
      </w:r>
      <w:r>
        <w:rPr>
          <w:b/>
        </w:rPr>
        <w:t>general meeting</w:t>
      </w:r>
      <w:r>
        <w:t>.</w:t>
      </w:r>
      <w:bookmarkEnd w:id="78"/>
      <w:r>
        <w:t xml:space="preserve"> </w:t>
      </w:r>
    </w:p>
    <w:p w:rsidR="00D178F9" w:rsidRDefault="00D178F9" w:rsidP="00D178F9">
      <w:pPr>
        <w:pStyle w:val="ListParagraph"/>
        <w:numPr>
          <w:ilvl w:val="1"/>
          <w:numId w:val="3"/>
        </w:numPr>
        <w:spacing w:before="120" w:after="0" w:line="240" w:lineRule="auto"/>
        <w:ind w:left="686" w:hanging="686"/>
      </w:pPr>
      <w:r>
        <w:t xml:space="preserve">To call and hold a meeting under clause </w:t>
      </w:r>
      <w:r>
        <w:fldChar w:fldCharType="begin"/>
      </w:r>
      <w:r>
        <w:instrText xml:space="preserve"> REF _Ref382913911 \r \h </w:instrText>
      </w:r>
      <w:r>
        <w:fldChar w:fldCharType="separate"/>
      </w:r>
      <w:r w:rsidR="00820421">
        <w:t>19.1</w:t>
      </w:r>
      <w:r>
        <w:fldChar w:fldCharType="end"/>
      </w:r>
      <w:r>
        <w:t xml:space="preserve"> the members must:</w:t>
      </w:r>
    </w:p>
    <w:p w:rsidR="00D178F9" w:rsidRDefault="00D178F9" w:rsidP="00D178F9">
      <w:pPr>
        <w:pStyle w:val="ACNCproformalist"/>
        <w:numPr>
          <w:ilvl w:val="2"/>
          <w:numId w:val="3"/>
        </w:numPr>
        <w:spacing w:before="0"/>
      </w:pPr>
      <w:r>
        <w:t xml:space="preserve">as far as possible, follow the procedures for </w:t>
      </w:r>
      <w:r>
        <w:rPr>
          <w:b/>
        </w:rPr>
        <w:t>general meeting</w:t>
      </w:r>
      <w:r w:rsidRPr="00E62C67">
        <w:t>s</w:t>
      </w:r>
      <w:r>
        <w:t xml:space="preserve"> set out in this constitution </w:t>
      </w:r>
    </w:p>
    <w:p w:rsidR="00D178F9" w:rsidRDefault="00D178F9" w:rsidP="00D178F9">
      <w:pPr>
        <w:pStyle w:val="ACNCproformalist"/>
        <w:numPr>
          <w:ilvl w:val="2"/>
          <w:numId w:val="3"/>
        </w:numPr>
        <w:spacing w:before="0"/>
      </w:pPr>
      <w:r>
        <w:t xml:space="preserve">call the meeting using the list of members on the </w:t>
      </w:r>
      <w:r>
        <w:rPr>
          <w:b/>
        </w:rPr>
        <w:t>company</w:t>
      </w:r>
      <w:r w:rsidRPr="00E62C67">
        <w:t>’s</w:t>
      </w:r>
      <w:r>
        <w:t xml:space="preserve"> member register, which the </w:t>
      </w:r>
      <w:r>
        <w:rPr>
          <w:b/>
        </w:rPr>
        <w:t>company</w:t>
      </w:r>
      <w:r>
        <w:t xml:space="preserve"> must provide to the members making the request at no cost, and </w:t>
      </w:r>
    </w:p>
    <w:p w:rsidR="00D178F9" w:rsidRDefault="00D178F9" w:rsidP="00D178F9">
      <w:pPr>
        <w:pStyle w:val="ACNCproformalist"/>
        <w:numPr>
          <w:ilvl w:val="2"/>
          <w:numId w:val="3"/>
        </w:numPr>
        <w:spacing w:before="0"/>
      </w:pPr>
      <w:r>
        <w:t xml:space="preserve">hold the </w:t>
      </w:r>
      <w:r>
        <w:rPr>
          <w:b/>
        </w:rPr>
        <w:t>general meeting</w:t>
      </w:r>
      <w:r>
        <w:t xml:space="preserve"> within three months after the request was given to the </w:t>
      </w:r>
      <w:r w:rsidRPr="006310D0">
        <w:rPr>
          <w:b/>
        </w:rPr>
        <w:t>company</w:t>
      </w:r>
      <w:r>
        <w:t>.</w:t>
      </w:r>
    </w:p>
    <w:p w:rsidR="00D178F9" w:rsidRDefault="00D178F9" w:rsidP="00D178F9">
      <w:pPr>
        <w:pStyle w:val="ACNCproformalist"/>
        <w:numPr>
          <w:ilvl w:val="1"/>
          <w:numId w:val="3"/>
        </w:numPr>
        <w:spacing w:before="0"/>
      </w:pPr>
      <w:r>
        <w:t xml:space="preserve">The </w:t>
      </w:r>
      <w:r w:rsidRPr="00D178F9">
        <w:rPr>
          <w:b/>
        </w:rPr>
        <w:t>company</w:t>
      </w:r>
      <w:r>
        <w:t xml:space="preserve"> must pay the members who request the </w:t>
      </w:r>
      <w:r w:rsidRPr="00D178F9">
        <w:rPr>
          <w:b/>
        </w:rPr>
        <w:t>general meeting</w:t>
      </w:r>
      <w:r>
        <w:t xml:space="preserve"> any r</w:t>
      </w:r>
      <w:r w:rsidR="00473280">
        <w:t>easonable expenses they incur</w:t>
      </w:r>
      <w:r>
        <w:t xml:space="preserve"> because the directors did not call and hold the meeting.</w:t>
      </w:r>
    </w:p>
    <w:p w:rsidR="00D178F9" w:rsidRPr="00311881" w:rsidRDefault="00D178F9" w:rsidP="00C1523D">
      <w:pPr>
        <w:pStyle w:val="ACNCproformalist"/>
        <w:spacing w:before="240"/>
        <w:ind w:left="357" w:hanging="357"/>
        <w:rPr>
          <w:b/>
        </w:rPr>
      </w:pPr>
      <w:r w:rsidRPr="00311881">
        <w:rPr>
          <w:b/>
        </w:rPr>
        <w:t>Annual general meeting</w:t>
      </w:r>
    </w:p>
    <w:p w:rsidR="00D178F9" w:rsidRDefault="00D178F9" w:rsidP="00C818F3">
      <w:pPr>
        <w:pStyle w:val="ListParagraph"/>
        <w:numPr>
          <w:ilvl w:val="1"/>
          <w:numId w:val="3"/>
        </w:numPr>
        <w:spacing w:before="120" w:after="0" w:line="240" w:lineRule="auto"/>
      </w:pPr>
      <w:bookmarkStart w:id="79" w:name="_Ref382915979"/>
      <w:r>
        <w:t xml:space="preserve">A </w:t>
      </w:r>
      <w:r>
        <w:rPr>
          <w:b/>
        </w:rPr>
        <w:t>general meeting</w:t>
      </w:r>
      <w:r>
        <w:t xml:space="preserve">, called the annual </w:t>
      </w:r>
      <w:r w:rsidR="00875A1A" w:rsidRPr="00875A1A">
        <w:rPr>
          <w:b/>
        </w:rPr>
        <w:t>general meeting</w:t>
      </w:r>
      <w:r>
        <w:t xml:space="preserve">, must be held: </w:t>
      </w:r>
    </w:p>
    <w:p w:rsidR="00D178F9" w:rsidRDefault="00D178F9" w:rsidP="00D178F9">
      <w:pPr>
        <w:pStyle w:val="ListParagraph"/>
        <w:numPr>
          <w:ilvl w:val="2"/>
          <w:numId w:val="3"/>
        </w:numPr>
        <w:spacing w:after="0" w:line="240" w:lineRule="auto"/>
      </w:pPr>
      <w:r>
        <w:t xml:space="preserve">within 18 months after registration of the </w:t>
      </w:r>
      <w:r w:rsidRPr="00F73035">
        <w:rPr>
          <w:b/>
        </w:rPr>
        <w:t>company</w:t>
      </w:r>
      <w:r>
        <w:t>, and</w:t>
      </w:r>
    </w:p>
    <w:p w:rsidR="00D178F9" w:rsidRDefault="00D178F9" w:rsidP="00D178F9">
      <w:pPr>
        <w:pStyle w:val="ListParagraph"/>
        <w:numPr>
          <w:ilvl w:val="2"/>
          <w:numId w:val="3"/>
        </w:numPr>
        <w:spacing w:after="0" w:line="240" w:lineRule="auto"/>
      </w:pPr>
      <w:r>
        <w:t xml:space="preserve">after the first annual </w:t>
      </w:r>
      <w:r w:rsidR="00875A1A" w:rsidRPr="00875A1A">
        <w:rPr>
          <w:b/>
        </w:rPr>
        <w:t>general meeting</w:t>
      </w:r>
      <w:r>
        <w:t>, at least once in every calendar year.</w:t>
      </w:r>
      <w:bookmarkEnd w:id="79"/>
      <w:r>
        <w:t xml:space="preserve">  </w:t>
      </w:r>
    </w:p>
    <w:p w:rsidR="00D178F9" w:rsidRDefault="00D178F9" w:rsidP="00D178F9">
      <w:pPr>
        <w:pStyle w:val="ListParagraph"/>
        <w:numPr>
          <w:ilvl w:val="1"/>
          <w:numId w:val="3"/>
        </w:numPr>
        <w:spacing w:before="120" w:after="0" w:line="240" w:lineRule="auto"/>
      </w:pPr>
      <w:r>
        <w:t xml:space="preserve">Even if these items are not set out in the notice of meeting, the business of an annual </w:t>
      </w:r>
      <w:r w:rsidR="00875A1A" w:rsidRPr="00875A1A">
        <w:rPr>
          <w:b/>
        </w:rPr>
        <w:t>general meeting</w:t>
      </w:r>
      <w:r>
        <w:t xml:space="preserve"> may include:</w:t>
      </w:r>
    </w:p>
    <w:p w:rsidR="00D178F9" w:rsidRPr="00936DA5" w:rsidRDefault="00D178F9" w:rsidP="00D178F9">
      <w:pPr>
        <w:pStyle w:val="ACNCproformalist"/>
        <w:numPr>
          <w:ilvl w:val="2"/>
          <w:numId w:val="3"/>
        </w:numPr>
        <w:spacing w:before="0"/>
        <w:rPr>
          <w:rFonts w:cs="Calibri"/>
        </w:rPr>
      </w:pPr>
      <w:r>
        <w:t xml:space="preserve">a review of the </w:t>
      </w:r>
      <w:r>
        <w:rPr>
          <w:b/>
        </w:rPr>
        <w:t>company</w:t>
      </w:r>
      <w:r>
        <w:t xml:space="preserve">’s activities </w:t>
      </w:r>
    </w:p>
    <w:p w:rsidR="00D178F9" w:rsidRDefault="00D178F9" w:rsidP="00D178F9">
      <w:pPr>
        <w:pStyle w:val="ACNCproformalist"/>
        <w:numPr>
          <w:ilvl w:val="2"/>
          <w:numId w:val="3"/>
        </w:numPr>
        <w:spacing w:before="0"/>
      </w:pPr>
      <w:r>
        <w:t xml:space="preserve">a review of the </w:t>
      </w:r>
      <w:r>
        <w:rPr>
          <w:b/>
        </w:rPr>
        <w:t>company</w:t>
      </w:r>
      <w:r>
        <w:t>’s finances</w:t>
      </w:r>
    </w:p>
    <w:p w:rsidR="00D178F9" w:rsidRDefault="00D178F9" w:rsidP="00D178F9">
      <w:pPr>
        <w:pStyle w:val="ACNCproformalist"/>
        <w:numPr>
          <w:ilvl w:val="2"/>
          <w:numId w:val="3"/>
        </w:numPr>
        <w:spacing w:before="0"/>
      </w:pPr>
      <w:r>
        <w:t>any auditor’s report</w:t>
      </w:r>
    </w:p>
    <w:p w:rsidR="00D178F9" w:rsidRDefault="00D178F9" w:rsidP="00D178F9">
      <w:pPr>
        <w:pStyle w:val="ACNCproformalist"/>
        <w:numPr>
          <w:ilvl w:val="2"/>
          <w:numId w:val="3"/>
        </w:numPr>
        <w:spacing w:before="0"/>
      </w:pPr>
      <w:r>
        <w:t>the election of directors, and</w:t>
      </w:r>
    </w:p>
    <w:p w:rsidR="00D178F9" w:rsidRDefault="00D178F9" w:rsidP="00D178F9">
      <w:pPr>
        <w:pStyle w:val="ACNCproformalist"/>
        <w:numPr>
          <w:ilvl w:val="2"/>
          <w:numId w:val="3"/>
        </w:numPr>
        <w:spacing w:before="0"/>
      </w:pPr>
      <w:r>
        <w:t>the appointment and payment of auditors, if any.</w:t>
      </w:r>
    </w:p>
    <w:p w:rsidR="00D178F9" w:rsidRDefault="00D178F9" w:rsidP="00D178F9">
      <w:pPr>
        <w:pStyle w:val="ListParagraph"/>
        <w:numPr>
          <w:ilvl w:val="1"/>
          <w:numId w:val="3"/>
        </w:numPr>
        <w:spacing w:before="120" w:after="0" w:line="240" w:lineRule="auto"/>
      </w:pPr>
      <w:bookmarkStart w:id="80" w:name="_Ref382914004"/>
      <w:r>
        <w:lastRenderedPageBreak/>
        <w:t xml:space="preserve">Before or at the annual </w:t>
      </w:r>
      <w:r w:rsidR="00875A1A" w:rsidRPr="00875A1A">
        <w:rPr>
          <w:b/>
        </w:rPr>
        <w:t>general meeting</w:t>
      </w:r>
      <w:r>
        <w:t xml:space="preserve">, the directors must give information to the members on the </w:t>
      </w:r>
      <w:r w:rsidRPr="00E62C67">
        <w:rPr>
          <w:b/>
        </w:rPr>
        <w:t>company</w:t>
      </w:r>
      <w:r>
        <w:t xml:space="preserve">’s activities and finances during the period since the last annual </w:t>
      </w:r>
      <w:r w:rsidRPr="006310D0">
        <w:rPr>
          <w:b/>
        </w:rPr>
        <w:t>general meeting</w:t>
      </w:r>
      <w:bookmarkStart w:id="81" w:name="_Ref391988482"/>
      <w:r>
        <w:t>.</w:t>
      </w:r>
    </w:p>
    <w:p w:rsidR="00D178F9" w:rsidRDefault="00D178F9" w:rsidP="00D178F9">
      <w:pPr>
        <w:pStyle w:val="ListParagraph"/>
        <w:numPr>
          <w:ilvl w:val="1"/>
          <w:numId w:val="3"/>
        </w:numPr>
        <w:spacing w:before="120" w:after="0" w:line="240" w:lineRule="auto"/>
      </w:pPr>
      <w:r>
        <w:t xml:space="preserve">The chairperson of the annual </w:t>
      </w:r>
      <w:r w:rsidRPr="00D178F9">
        <w:rPr>
          <w:b/>
        </w:rPr>
        <w:t>general meeting</w:t>
      </w:r>
      <w:r>
        <w:t xml:space="preserve"> must give members as a whole a reasonable opportunity at the meeting to ask questions or make comments about the management of the </w:t>
      </w:r>
      <w:r w:rsidRPr="00D178F9">
        <w:rPr>
          <w:b/>
        </w:rPr>
        <w:t>company</w:t>
      </w:r>
      <w:bookmarkEnd w:id="80"/>
      <w:bookmarkEnd w:id="81"/>
      <w:r w:rsidRPr="000A73BE">
        <w:t>.</w:t>
      </w:r>
    </w:p>
    <w:p w:rsidR="00D178F9" w:rsidRPr="00311881" w:rsidRDefault="00D178F9" w:rsidP="00D178F9">
      <w:pPr>
        <w:pStyle w:val="ACNCproformalist"/>
        <w:rPr>
          <w:b/>
        </w:rPr>
      </w:pPr>
      <w:bookmarkStart w:id="82" w:name="_Ref362951326"/>
      <w:r w:rsidRPr="00311881">
        <w:rPr>
          <w:b/>
        </w:rPr>
        <w:t>Notice of general meetings</w:t>
      </w:r>
      <w:bookmarkEnd w:id="82"/>
    </w:p>
    <w:p w:rsidR="00D178F9" w:rsidRDefault="00D178F9" w:rsidP="00C818F3">
      <w:pPr>
        <w:pStyle w:val="ListParagraph"/>
        <w:numPr>
          <w:ilvl w:val="1"/>
          <w:numId w:val="3"/>
        </w:numPr>
        <w:spacing w:before="120" w:after="0" w:line="240" w:lineRule="auto"/>
        <w:rPr>
          <w:bCs/>
        </w:rPr>
      </w:pPr>
      <w:r>
        <w:rPr>
          <w:bCs/>
        </w:rPr>
        <w:t xml:space="preserve">Notice of a </w:t>
      </w:r>
      <w:r>
        <w:rPr>
          <w:b/>
          <w:bCs/>
        </w:rPr>
        <w:t>general meeting</w:t>
      </w:r>
      <w:r>
        <w:rPr>
          <w:bCs/>
        </w:rPr>
        <w:t xml:space="preserve"> must be given to: </w:t>
      </w:r>
    </w:p>
    <w:p w:rsidR="00D178F9" w:rsidRDefault="00D178F9" w:rsidP="00D178F9">
      <w:pPr>
        <w:pStyle w:val="ListParagraph"/>
        <w:numPr>
          <w:ilvl w:val="2"/>
          <w:numId w:val="3"/>
        </w:numPr>
        <w:spacing w:after="0" w:line="240" w:lineRule="auto"/>
        <w:rPr>
          <w:bCs/>
        </w:rPr>
      </w:pPr>
      <w:r>
        <w:rPr>
          <w:bCs/>
        </w:rPr>
        <w:t xml:space="preserve">each member entitled to vote at the meeting </w:t>
      </w:r>
    </w:p>
    <w:p w:rsidR="00D178F9" w:rsidRDefault="00D178F9" w:rsidP="00D178F9">
      <w:pPr>
        <w:pStyle w:val="ListParagraph"/>
        <w:numPr>
          <w:ilvl w:val="2"/>
          <w:numId w:val="3"/>
        </w:numPr>
        <w:spacing w:after="0" w:line="240" w:lineRule="auto"/>
        <w:rPr>
          <w:bCs/>
        </w:rPr>
      </w:pPr>
      <w:r>
        <w:rPr>
          <w:bCs/>
        </w:rPr>
        <w:t xml:space="preserve">each director, and </w:t>
      </w:r>
    </w:p>
    <w:p w:rsidR="00D178F9" w:rsidRPr="00857D13" w:rsidRDefault="00D178F9" w:rsidP="00857D13">
      <w:pPr>
        <w:pStyle w:val="ListParagraph"/>
        <w:numPr>
          <w:ilvl w:val="2"/>
          <w:numId w:val="3"/>
        </w:numPr>
        <w:spacing w:after="0" w:line="240" w:lineRule="auto"/>
        <w:rPr>
          <w:bCs/>
        </w:rPr>
      </w:pPr>
      <w:r w:rsidRPr="00D178F9">
        <w:rPr>
          <w:bCs/>
        </w:rPr>
        <w:t>the auditor (if any).</w:t>
      </w:r>
    </w:p>
    <w:p w:rsidR="00D178F9" w:rsidRDefault="00D178F9" w:rsidP="00D178F9">
      <w:pPr>
        <w:pStyle w:val="ListParagraph"/>
        <w:numPr>
          <w:ilvl w:val="1"/>
          <w:numId w:val="3"/>
        </w:numPr>
        <w:spacing w:before="120" w:after="0" w:line="240" w:lineRule="auto"/>
        <w:ind w:left="663" w:hanging="663"/>
      </w:pPr>
      <w:r>
        <w:rPr>
          <w:bCs/>
        </w:rPr>
        <w:t xml:space="preserve">Notice of a </w:t>
      </w:r>
      <w:r>
        <w:rPr>
          <w:b/>
          <w:bCs/>
        </w:rPr>
        <w:t>general meeting</w:t>
      </w:r>
      <w:r>
        <w:rPr>
          <w:bCs/>
        </w:rPr>
        <w:t xml:space="preserve"> must be provided in writing at least 21 days before the meeting.</w:t>
      </w:r>
    </w:p>
    <w:p w:rsidR="00D178F9" w:rsidRPr="00473280" w:rsidRDefault="00D178F9" w:rsidP="00D178F9">
      <w:pPr>
        <w:pStyle w:val="ListParagraph"/>
        <w:numPr>
          <w:ilvl w:val="1"/>
          <w:numId w:val="3"/>
        </w:numPr>
        <w:spacing w:before="120" w:after="0" w:line="240" w:lineRule="auto"/>
        <w:ind w:left="663" w:hanging="663"/>
        <w:rPr>
          <w:bCs/>
        </w:rPr>
      </w:pPr>
      <w:r>
        <w:t xml:space="preserve">Subject to clause </w:t>
      </w:r>
      <w:r>
        <w:fldChar w:fldCharType="begin"/>
      </w:r>
      <w:r>
        <w:instrText xml:space="preserve"> REF _Ref392163514 \r \h </w:instrText>
      </w:r>
      <w:r>
        <w:fldChar w:fldCharType="separate"/>
      </w:r>
      <w:r w:rsidR="00820421">
        <w:t>21.4</w:t>
      </w:r>
      <w:r>
        <w:fldChar w:fldCharType="end"/>
      </w:r>
      <w:r>
        <w:t>, notice of a meeting may be provided less than 21 days before the meeting if:</w:t>
      </w:r>
    </w:p>
    <w:p w:rsidR="00473280" w:rsidRDefault="00473280" w:rsidP="00473280">
      <w:pPr>
        <w:pStyle w:val="ListParagraph"/>
        <w:numPr>
          <w:ilvl w:val="2"/>
          <w:numId w:val="3"/>
        </w:numPr>
        <w:spacing w:after="0" w:line="240" w:lineRule="auto"/>
        <w:rPr>
          <w:bCs/>
        </w:rPr>
      </w:pPr>
      <w:r>
        <w:rPr>
          <w:bCs/>
        </w:rPr>
        <w:t xml:space="preserve">for an annual </w:t>
      </w:r>
      <w:r w:rsidRPr="006310D0">
        <w:rPr>
          <w:b/>
          <w:bCs/>
        </w:rPr>
        <w:t>general meeting</w:t>
      </w:r>
      <w:r>
        <w:rPr>
          <w:bCs/>
        </w:rPr>
        <w:t xml:space="preserve">, all the members entitled to attend and vote at the annual </w:t>
      </w:r>
      <w:r w:rsidRPr="00E62C67">
        <w:rPr>
          <w:b/>
          <w:bCs/>
        </w:rPr>
        <w:t>general meeting</w:t>
      </w:r>
      <w:r>
        <w:rPr>
          <w:bCs/>
        </w:rPr>
        <w:t xml:space="preserve"> agree beforehand, or</w:t>
      </w:r>
    </w:p>
    <w:p w:rsidR="00473280" w:rsidRPr="00473280" w:rsidRDefault="00473280" w:rsidP="00473280">
      <w:pPr>
        <w:pStyle w:val="ListParagraph"/>
        <w:numPr>
          <w:ilvl w:val="2"/>
          <w:numId w:val="3"/>
        </w:numPr>
        <w:spacing w:after="0" w:line="240" w:lineRule="auto"/>
        <w:rPr>
          <w:bCs/>
        </w:rPr>
      </w:pPr>
      <w:r w:rsidRPr="00473280">
        <w:rPr>
          <w:bCs/>
        </w:rPr>
        <w:t>for</w:t>
      </w:r>
      <w:r>
        <w:t xml:space="preserve"> any other </w:t>
      </w:r>
      <w:r w:rsidRPr="00473280">
        <w:rPr>
          <w:b/>
          <w:bCs/>
        </w:rPr>
        <w:t>general meeting</w:t>
      </w:r>
      <w:r>
        <w:t>, members with at least 95% of the votes that may be cast at the meeting agree beforehand.</w:t>
      </w:r>
    </w:p>
    <w:p w:rsidR="001615B2" w:rsidRPr="00473280" w:rsidRDefault="001615B2" w:rsidP="00473280">
      <w:pPr>
        <w:pStyle w:val="ListParagraph"/>
        <w:numPr>
          <w:ilvl w:val="1"/>
          <w:numId w:val="3"/>
        </w:numPr>
        <w:spacing w:before="120" w:after="0" w:line="240" w:lineRule="auto"/>
        <w:ind w:left="663" w:hanging="663"/>
        <w:rPr>
          <w:bCs/>
        </w:rPr>
      </w:pPr>
      <w:bookmarkStart w:id="83" w:name="_Ref392163514"/>
      <w:r w:rsidRPr="00473280">
        <w:rPr>
          <w:bCs/>
        </w:rPr>
        <w:t>Notice of a meeting cannot be provided less than 21 days before the meeting if a resolution will be moved to:</w:t>
      </w:r>
      <w:bookmarkEnd w:id="83"/>
      <w:r w:rsidRPr="00473280">
        <w:rPr>
          <w:bCs/>
        </w:rPr>
        <w:t xml:space="preserve"> </w:t>
      </w:r>
    </w:p>
    <w:p w:rsidR="001615B2" w:rsidRDefault="001615B2" w:rsidP="001615B2">
      <w:pPr>
        <w:pStyle w:val="ListParagraph"/>
        <w:numPr>
          <w:ilvl w:val="2"/>
          <w:numId w:val="3"/>
        </w:numPr>
        <w:spacing w:after="0" w:line="240" w:lineRule="auto"/>
        <w:rPr>
          <w:bCs/>
        </w:rPr>
      </w:pPr>
      <w:bookmarkStart w:id="84" w:name="__RefNumPara__102_1692396360"/>
      <w:bookmarkEnd w:id="84"/>
      <w:r>
        <w:rPr>
          <w:bCs/>
        </w:rPr>
        <w:t xml:space="preserve">remove a director </w:t>
      </w:r>
    </w:p>
    <w:p w:rsidR="001615B2" w:rsidRDefault="001615B2" w:rsidP="001615B2">
      <w:pPr>
        <w:pStyle w:val="ListParagraph"/>
        <w:numPr>
          <w:ilvl w:val="2"/>
          <w:numId w:val="3"/>
        </w:numPr>
        <w:spacing w:after="0" w:line="240" w:lineRule="auto"/>
        <w:rPr>
          <w:bCs/>
        </w:rPr>
      </w:pPr>
      <w:r>
        <w:rPr>
          <w:bCs/>
        </w:rPr>
        <w:t>appoint a director in order to replace a director who was removed, or</w:t>
      </w:r>
    </w:p>
    <w:p w:rsidR="001615B2" w:rsidRDefault="001615B2" w:rsidP="001615B2">
      <w:pPr>
        <w:pStyle w:val="ListParagraph"/>
        <w:numPr>
          <w:ilvl w:val="2"/>
          <w:numId w:val="3"/>
        </w:numPr>
        <w:spacing w:after="0" w:line="240" w:lineRule="auto"/>
        <w:rPr>
          <w:bCs/>
        </w:rPr>
      </w:pPr>
      <w:r>
        <w:rPr>
          <w:bCs/>
        </w:rPr>
        <w:t>remove an auditor.</w:t>
      </w:r>
    </w:p>
    <w:p w:rsidR="001615B2" w:rsidRDefault="001615B2" w:rsidP="001615B2">
      <w:pPr>
        <w:pStyle w:val="ListParagraph"/>
        <w:numPr>
          <w:ilvl w:val="1"/>
          <w:numId w:val="3"/>
        </w:numPr>
        <w:spacing w:before="120" w:after="0" w:line="240" w:lineRule="auto"/>
        <w:ind w:left="663" w:hanging="663"/>
        <w:rPr>
          <w:bCs/>
        </w:rPr>
      </w:pPr>
      <w:r>
        <w:rPr>
          <w:bCs/>
        </w:rPr>
        <w:t xml:space="preserve">Notice of a </w:t>
      </w:r>
      <w:r>
        <w:rPr>
          <w:b/>
          <w:bCs/>
        </w:rPr>
        <w:t>general meeting</w:t>
      </w:r>
      <w:r>
        <w:rPr>
          <w:bCs/>
        </w:rPr>
        <w:t xml:space="preserve"> must include:</w:t>
      </w:r>
    </w:p>
    <w:p w:rsidR="001615B2" w:rsidRDefault="001615B2" w:rsidP="001615B2">
      <w:pPr>
        <w:pStyle w:val="ACNCproformalist"/>
        <w:numPr>
          <w:ilvl w:val="2"/>
          <w:numId w:val="3"/>
        </w:numPr>
        <w:spacing w:before="0"/>
      </w:pPr>
      <w:r>
        <w:rPr>
          <w:bCs/>
        </w:rPr>
        <w:t xml:space="preserve">the </w:t>
      </w:r>
      <w:r>
        <w:t>place, date and time for the meeting (and if the meeting is to be held in two or more places, the technology that will be used to facilitate this)</w:t>
      </w:r>
    </w:p>
    <w:p w:rsidR="001615B2" w:rsidRDefault="001615B2" w:rsidP="001615B2">
      <w:pPr>
        <w:pStyle w:val="ACNCproformalist"/>
        <w:numPr>
          <w:ilvl w:val="2"/>
          <w:numId w:val="3"/>
        </w:numPr>
        <w:spacing w:before="0"/>
      </w:pPr>
      <w:r>
        <w:t>the general nature of the meeting’s business</w:t>
      </w:r>
    </w:p>
    <w:p w:rsidR="001615B2" w:rsidRDefault="001615B2" w:rsidP="001615B2">
      <w:pPr>
        <w:pStyle w:val="ACNCproformalist"/>
        <w:numPr>
          <w:ilvl w:val="2"/>
          <w:numId w:val="3"/>
        </w:numPr>
        <w:spacing w:before="0"/>
      </w:pPr>
      <w:bookmarkStart w:id="85" w:name="_Ref393965753"/>
      <w:r>
        <w:t>if applicable</w:t>
      </w:r>
      <w:r>
        <w:rPr>
          <w:bCs/>
        </w:rPr>
        <w:t xml:space="preserve">, that a </w:t>
      </w:r>
      <w:r>
        <w:rPr>
          <w:b/>
          <w:bCs/>
        </w:rPr>
        <w:t>special resolution</w:t>
      </w:r>
      <w:r>
        <w:rPr>
          <w:bCs/>
        </w:rPr>
        <w:t xml:space="preserve"> is to be proposed and the words of the proposed resolution</w:t>
      </w:r>
      <w:bookmarkEnd w:id="85"/>
    </w:p>
    <w:p w:rsidR="001615B2" w:rsidRDefault="001615B2" w:rsidP="001615B2">
      <w:pPr>
        <w:pStyle w:val="ACNCproformalist"/>
        <w:numPr>
          <w:ilvl w:val="2"/>
          <w:numId w:val="3"/>
        </w:numPr>
        <w:spacing w:before="0"/>
      </w:pPr>
      <w:bookmarkStart w:id="86" w:name="_Ref393966296"/>
      <w:r>
        <w:t>a statement that members have the right to appoint proxies and</w:t>
      </w:r>
      <w:r>
        <w:rPr>
          <w:b/>
        </w:rPr>
        <w:t xml:space="preserve"> </w:t>
      </w:r>
      <w:r>
        <w:t>that, if a member appoints a proxy:</w:t>
      </w:r>
      <w:bookmarkEnd w:id="86"/>
    </w:p>
    <w:p w:rsidR="001615B2" w:rsidRDefault="001615B2" w:rsidP="00473280">
      <w:pPr>
        <w:pStyle w:val="ACNCproformalist"/>
        <w:numPr>
          <w:ilvl w:val="0"/>
          <w:numId w:val="5"/>
        </w:numPr>
        <w:spacing w:before="0"/>
      </w:pPr>
      <w:r>
        <w:t>the proxy</w:t>
      </w:r>
      <w:r w:rsidR="00F416FF">
        <w:t xml:space="preserve"> does not need to </w:t>
      </w:r>
      <w:r>
        <w:t xml:space="preserve"> be a member of the </w:t>
      </w:r>
      <w:r w:rsidRPr="00BA10F4">
        <w:rPr>
          <w:b/>
        </w:rPr>
        <w:t>company</w:t>
      </w:r>
      <w:r w:rsidRPr="002677BB">
        <w:t xml:space="preserve"> </w:t>
      </w:r>
    </w:p>
    <w:p w:rsidR="001615B2" w:rsidRDefault="001615B2" w:rsidP="00473280">
      <w:pPr>
        <w:pStyle w:val="ACNCproformalist"/>
        <w:numPr>
          <w:ilvl w:val="0"/>
          <w:numId w:val="5"/>
        </w:numPr>
        <w:spacing w:before="0"/>
      </w:pPr>
      <w:r>
        <w:t xml:space="preserve">the proxy form must be delivered to the </w:t>
      </w:r>
      <w:r w:rsidRPr="00D74829">
        <w:rPr>
          <w:b/>
        </w:rPr>
        <w:t>company</w:t>
      </w:r>
      <w:r>
        <w:t xml:space="preserve"> at its registered address or the address (including an electronic address) specified in the notice of the meeting, and  </w:t>
      </w:r>
    </w:p>
    <w:p w:rsidR="001615B2" w:rsidRDefault="001615B2" w:rsidP="00473280">
      <w:pPr>
        <w:pStyle w:val="ACNCproformalist"/>
        <w:numPr>
          <w:ilvl w:val="0"/>
          <w:numId w:val="5"/>
        </w:numPr>
        <w:spacing w:before="0"/>
      </w:pPr>
      <w:r>
        <w:t xml:space="preserve">the proxy form must be delivered to the </w:t>
      </w:r>
      <w:r w:rsidRPr="001615B2">
        <w:rPr>
          <w:b/>
        </w:rPr>
        <w:t>company</w:t>
      </w:r>
      <w:r>
        <w:t xml:space="preserve"> at least 48 hours before the meeting. </w:t>
      </w:r>
    </w:p>
    <w:p w:rsidR="001615B2" w:rsidRDefault="001615B2" w:rsidP="00A53328">
      <w:pPr>
        <w:pStyle w:val="ACNCproformalist"/>
        <w:numPr>
          <w:ilvl w:val="1"/>
          <w:numId w:val="3"/>
        </w:numPr>
        <w:spacing w:before="0"/>
      </w:pPr>
      <w:r>
        <w:t xml:space="preserve">If a </w:t>
      </w:r>
      <w:r>
        <w:rPr>
          <w:b/>
        </w:rPr>
        <w:t>general meeting</w:t>
      </w:r>
      <w:r>
        <w:t xml:space="preserve"> is adjourned (put off) for one month or more, the members must be given new notice of the resumed meeting.</w:t>
      </w:r>
    </w:p>
    <w:p w:rsidR="001615B2" w:rsidRPr="002677BB" w:rsidRDefault="001615B2" w:rsidP="001615B2">
      <w:pPr>
        <w:pStyle w:val="ACNCproformalist"/>
        <w:rPr>
          <w:b/>
        </w:rPr>
      </w:pPr>
      <w:r w:rsidRPr="002677BB">
        <w:rPr>
          <w:b/>
        </w:rPr>
        <w:t xml:space="preserve">Quorum at general meetings </w:t>
      </w:r>
    </w:p>
    <w:p w:rsidR="001615B2" w:rsidRDefault="001615B2" w:rsidP="00C818F3">
      <w:pPr>
        <w:pStyle w:val="ListParagraph"/>
        <w:numPr>
          <w:ilvl w:val="1"/>
          <w:numId w:val="3"/>
        </w:numPr>
        <w:spacing w:before="120" w:after="0" w:line="240" w:lineRule="auto"/>
        <w:rPr>
          <w:bCs/>
        </w:rPr>
      </w:pPr>
      <w:bookmarkStart w:id="87" w:name="_Ref363027468"/>
      <w:r>
        <w:rPr>
          <w:bCs/>
        </w:rPr>
        <w:t xml:space="preserve">For a </w:t>
      </w:r>
      <w:r>
        <w:rPr>
          <w:b/>
          <w:bCs/>
        </w:rPr>
        <w:t>general meeting</w:t>
      </w:r>
      <w:r>
        <w:rPr>
          <w:bCs/>
        </w:rPr>
        <w:t xml:space="preserve"> to be held, at least [</w:t>
      </w:r>
      <w:r w:rsidR="00473280">
        <w:rPr>
          <w:bCs/>
          <w:shd w:val="clear" w:color="auto" w:fill="C0C0C0"/>
        </w:rPr>
        <w:t>2/</w:t>
      </w:r>
      <w:r>
        <w:rPr>
          <w:bCs/>
          <w:shd w:val="clear" w:color="auto" w:fill="C0C0C0"/>
        </w:rPr>
        <w:t>other</w:t>
      </w:r>
      <w:r>
        <w:rPr>
          <w:bCs/>
        </w:rPr>
        <w:t>] members (a quorum) must be present (in person, by proxy or by representative) for the whole meeting.</w:t>
      </w:r>
      <w:bookmarkEnd w:id="87"/>
      <w:r>
        <w:rPr>
          <w:bCs/>
        </w:rPr>
        <w:t xml:space="preserve">  When determining whether a quorum is present, a person may only be counted once (even if that person is a representative or proxy of more than one member).</w:t>
      </w:r>
    </w:p>
    <w:p w:rsidR="001615B2" w:rsidRDefault="001615B2" w:rsidP="001615B2">
      <w:pPr>
        <w:pStyle w:val="ListParagraph"/>
        <w:numPr>
          <w:ilvl w:val="1"/>
          <w:numId w:val="3"/>
        </w:numPr>
        <w:spacing w:before="120" w:after="0" w:line="240" w:lineRule="auto"/>
        <w:rPr>
          <w:bCs/>
        </w:rPr>
      </w:pPr>
      <w:r>
        <w:rPr>
          <w:bCs/>
        </w:rPr>
        <w:t xml:space="preserve">No business may be conducted at a </w:t>
      </w:r>
      <w:r>
        <w:rPr>
          <w:b/>
          <w:bCs/>
        </w:rPr>
        <w:t>general meeting</w:t>
      </w:r>
      <w:r>
        <w:rPr>
          <w:bCs/>
        </w:rPr>
        <w:t xml:space="preserve"> if a quorum is not present.</w:t>
      </w:r>
    </w:p>
    <w:p w:rsidR="001615B2" w:rsidRDefault="001615B2" w:rsidP="001615B2">
      <w:pPr>
        <w:pStyle w:val="ListParagraph"/>
        <w:numPr>
          <w:ilvl w:val="1"/>
          <w:numId w:val="3"/>
        </w:numPr>
        <w:spacing w:before="120" w:after="0" w:line="240" w:lineRule="auto"/>
        <w:rPr>
          <w:bCs/>
        </w:rPr>
      </w:pPr>
      <w:bookmarkStart w:id="88" w:name="_Ref393893785"/>
      <w:r>
        <w:rPr>
          <w:bCs/>
        </w:rPr>
        <w:lastRenderedPageBreak/>
        <w:t xml:space="preserve">If there is no quorum present within 30 minutes after the starting time stated in the notice of </w:t>
      </w:r>
      <w:r>
        <w:rPr>
          <w:b/>
          <w:bCs/>
        </w:rPr>
        <w:t>general meeting</w:t>
      </w:r>
      <w:r>
        <w:rPr>
          <w:bCs/>
        </w:rPr>
        <w:t xml:space="preserve">, the </w:t>
      </w:r>
      <w:r>
        <w:rPr>
          <w:b/>
          <w:bCs/>
        </w:rPr>
        <w:t>general meeting</w:t>
      </w:r>
      <w:r>
        <w:rPr>
          <w:bCs/>
        </w:rPr>
        <w:t xml:space="preserve"> is adjourned to the date, time and place that </w:t>
      </w:r>
      <w:r w:rsidRPr="00A73929">
        <w:rPr>
          <w:bCs/>
        </w:rPr>
        <w:t>the chairperson specifies. If the chairperson does</w:t>
      </w:r>
      <w:r>
        <w:rPr>
          <w:bCs/>
        </w:rPr>
        <w:t xml:space="preserve"> not specify one or more of those things, the meeting is adjourned to:</w:t>
      </w:r>
      <w:bookmarkEnd w:id="88"/>
    </w:p>
    <w:p w:rsidR="001615B2" w:rsidRDefault="001615B2" w:rsidP="001615B2">
      <w:pPr>
        <w:pStyle w:val="ACNCproformalist"/>
        <w:numPr>
          <w:ilvl w:val="2"/>
          <w:numId w:val="3"/>
        </w:numPr>
        <w:spacing w:before="0"/>
      </w:pPr>
      <w:r>
        <w:rPr>
          <w:bCs/>
        </w:rPr>
        <w:t xml:space="preserve">if the </w:t>
      </w:r>
      <w:r>
        <w:t>date is not specified – the same day in the next week</w:t>
      </w:r>
    </w:p>
    <w:p w:rsidR="001615B2" w:rsidRDefault="001615B2" w:rsidP="001615B2">
      <w:pPr>
        <w:pStyle w:val="ACNCproformalist"/>
        <w:numPr>
          <w:ilvl w:val="2"/>
          <w:numId w:val="3"/>
        </w:numPr>
        <w:spacing w:before="0"/>
      </w:pPr>
      <w:r>
        <w:t>if the time is not specified – the same time, and</w:t>
      </w:r>
    </w:p>
    <w:p w:rsidR="001615B2" w:rsidRDefault="001615B2" w:rsidP="001615B2">
      <w:pPr>
        <w:pStyle w:val="ACNCproformalist"/>
        <w:numPr>
          <w:ilvl w:val="2"/>
          <w:numId w:val="3"/>
        </w:numPr>
        <w:spacing w:before="0"/>
        <w:rPr>
          <w:bCs/>
        </w:rPr>
      </w:pPr>
      <w:r>
        <w:t>if the</w:t>
      </w:r>
      <w:r>
        <w:rPr>
          <w:bCs/>
        </w:rPr>
        <w:t xml:space="preserve"> place is not specified – the same place. </w:t>
      </w:r>
    </w:p>
    <w:p w:rsidR="00D6716A" w:rsidRPr="00D6716A" w:rsidRDefault="001615B2" w:rsidP="00C1523D">
      <w:pPr>
        <w:pStyle w:val="ListParagraph"/>
        <w:numPr>
          <w:ilvl w:val="1"/>
          <w:numId w:val="3"/>
        </w:numPr>
        <w:spacing w:after="0" w:line="240" w:lineRule="auto"/>
      </w:pPr>
      <w:r>
        <w:rPr>
          <w:bCs/>
        </w:rPr>
        <w:t>If no quorum is present at the resumed meeting within 30 minutes after the starting time set for that meeting, the meeting is cancelled.</w:t>
      </w:r>
    </w:p>
    <w:p w:rsidR="001615B2" w:rsidRPr="00A73929" w:rsidRDefault="001615B2" w:rsidP="00C1523D">
      <w:pPr>
        <w:pStyle w:val="ACNCproformalist"/>
        <w:spacing w:before="240"/>
        <w:ind w:left="357" w:hanging="357"/>
        <w:rPr>
          <w:b/>
        </w:rPr>
      </w:pPr>
      <w:bookmarkStart w:id="89" w:name="_Ref388285265"/>
      <w:r w:rsidRPr="00A73929">
        <w:rPr>
          <w:b/>
        </w:rPr>
        <w:t>Auditor's right to attend meetings</w:t>
      </w:r>
      <w:bookmarkEnd w:id="89"/>
    </w:p>
    <w:p w:rsidR="0001565F" w:rsidRDefault="001615B2" w:rsidP="00473280">
      <w:pPr>
        <w:pStyle w:val="ACNCproformalist"/>
        <w:numPr>
          <w:ilvl w:val="1"/>
          <w:numId w:val="3"/>
        </w:numPr>
      </w:pPr>
      <w:r w:rsidRPr="00473280">
        <w:t xml:space="preserve">The auditor (if any) is entitled to attend any </w:t>
      </w:r>
      <w:r w:rsidRPr="00473280">
        <w:rPr>
          <w:b/>
        </w:rPr>
        <w:t>general meeting</w:t>
      </w:r>
      <w:r w:rsidRPr="00473280">
        <w:t xml:space="preserve"> and to be heard by the members on any part of the business of the meeting that concerns the auditor in the capacity of auditor.</w:t>
      </w:r>
    </w:p>
    <w:p w:rsidR="001615B2" w:rsidRPr="00A73929" w:rsidRDefault="0001565F" w:rsidP="00C1523D">
      <w:pPr>
        <w:pStyle w:val="ACNCproformalist"/>
        <w:numPr>
          <w:ilvl w:val="1"/>
          <w:numId w:val="3"/>
        </w:numPr>
        <w:spacing w:before="0"/>
        <w:contextualSpacing/>
      </w:pPr>
      <w:r w:rsidRPr="0001565F">
        <w:t xml:space="preserve">The </w:t>
      </w:r>
      <w:r w:rsidRPr="00311881">
        <w:rPr>
          <w:b/>
        </w:rPr>
        <w:t>company</w:t>
      </w:r>
      <w:r w:rsidRPr="0001565F">
        <w:t xml:space="preserve"> must give the auditor (if any) any communications relating to the </w:t>
      </w:r>
      <w:r w:rsidRPr="003A71FF">
        <w:rPr>
          <w:b/>
        </w:rPr>
        <w:t>general meeting</w:t>
      </w:r>
      <w:r w:rsidRPr="0001565F">
        <w:t xml:space="preserve"> that a member of the </w:t>
      </w:r>
      <w:r w:rsidRPr="00311881">
        <w:rPr>
          <w:b/>
        </w:rPr>
        <w:t>company</w:t>
      </w:r>
      <w:r>
        <w:t xml:space="preserve"> is entitled to receive.</w:t>
      </w:r>
      <w:r w:rsidR="001615B2" w:rsidRPr="00473280">
        <w:t xml:space="preserve">  </w:t>
      </w:r>
    </w:p>
    <w:p w:rsidR="001615B2" w:rsidRPr="00A73929" w:rsidRDefault="001615B2" w:rsidP="00C1523D">
      <w:pPr>
        <w:pStyle w:val="ACNCproformalist"/>
        <w:spacing w:before="240"/>
        <w:ind w:left="357" w:hanging="357"/>
        <w:rPr>
          <w:b/>
        </w:rPr>
      </w:pPr>
      <w:bookmarkStart w:id="90" w:name="_Ref393867712"/>
      <w:r w:rsidRPr="00A73929">
        <w:rPr>
          <w:b/>
        </w:rPr>
        <w:t>Representatives of members</w:t>
      </w:r>
      <w:bookmarkEnd w:id="90"/>
    </w:p>
    <w:p w:rsidR="003A71FF" w:rsidRDefault="001615B2" w:rsidP="003A71FF">
      <w:pPr>
        <w:pStyle w:val="ACNCproformalist"/>
        <w:numPr>
          <w:ilvl w:val="1"/>
          <w:numId w:val="3"/>
        </w:numPr>
      </w:pPr>
      <w:r>
        <w:t xml:space="preserve">An incorporated member may appoint </w:t>
      </w:r>
      <w:r w:rsidR="003A71FF" w:rsidRPr="003A71FF">
        <w:t>as a representative</w:t>
      </w:r>
      <w:r w:rsidR="003A71FF">
        <w:t>:</w:t>
      </w:r>
      <w:r w:rsidR="003A71FF" w:rsidRPr="003A71FF">
        <w:t xml:space="preserve"> </w:t>
      </w:r>
    </w:p>
    <w:p w:rsidR="003A71FF" w:rsidRDefault="001615B2" w:rsidP="00C1523D">
      <w:pPr>
        <w:pStyle w:val="ACNCproformalist"/>
        <w:numPr>
          <w:ilvl w:val="2"/>
          <w:numId w:val="3"/>
        </w:numPr>
        <w:spacing w:before="0"/>
        <w:ind w:left="1225" w:hanging="505"/>
      </w:pPr>
      <w:r>
        <w:t xml:space="preserve">one individual to represent the member at meetings and </w:t>
      </w:r>
      <w:r w:rsidR="0088579F">
        <w:t>to sign</w:t>
      </w:r>
      <w:r>
        <w:t xml:space="preserve"> circular resolutions under clause 31</w:t>
      </w:r>
      <w:r w:rsidR="003A71FF">
        <w:t>,</w:t>
      </w:r>
      <w:r>
        <w:t xml:space="preserve"> and </w:t>
      </w:r>
    </w:p>
    <w:p w:rsidR="001615B2" w:rsidRDefault="001615B2" w:rsidP="00C1523D">
      <w:pPr>
        <w:pStyle w:val="ACNCproformalist"/>
        <w:numPr>
          <w:ilvl w:val="2"/>
          <w:numId w:val="3"/>
        </w:numPr>
        <w:spacing w:before="0"/>
        <w:ind w:left="1225" w:hanging="505"/>
      </w:pPr>
      <w:r>
        <w:t>the same individual or another individual for the purpose of being appointed or elected as a director.</w:t>
      </w:r>
    </w:p>
    <w:p w:rsidR="001615B2" w:rsidRDefault="001615B2" w:rsidP="00C1523D">
      <w:pPr>
        <w:pStyle w:val="ACNCproformalist"/>
        <w:numPr>
          <w:ilvl w:val="1"/>
          <w:numId w:val="3"/>
        </w:numPr>
        <w:spacing w:before="0"/>
      </w:pPr>
      <w:r>
        <w:t>The appointment of a representative by a member must:</w:t>
      </w:r>
    </w:p>
    <w:p w:rsidR="001615B2" w:rsidRDefault="001615B2" w:rsidP="001615B2">
      <w:pPr>
        <w:pStyle w:val="ACNCproformalist"/>
        <w:numPr>
          <w:ilvl w:val="2"/>
          <w:numId w:val="3"/>
        </w:numPr>
        <w:spacing w:before="0"/>
      </w:pPr>
      <w:r>
        <w:t>be in writing</w:t>
      </w:r>
    </w:p>
    <w:p w:rsidR="001615B2" w:rsidRDefault="001615B2" w:rsidP="001615B2">
      <w:pPr>
        <w:pStyle w:val="ACNCproformalist"/>
        <w:numPr>
          <w:ilvl w:val="2"/>
          <w:numId w:val="3"/>
        </w:numPr>
        <w:spacing w:before="0"/>
      </w:pPr>
      <w:r>
        <w:t>include the name of the representative</w:t>
      </w:r>
    </w:p>
    <w:p w:rsidR="001615B2" w:rsidRDefault="001615B2" w:rsidP="001615B2">
      <w:pPr>
        <w:pStyle w:val="ACNCproformalist"/>
        <w:numPr>
          <w:ilvl w:val="2"/>
          <w:numId w:val="3"/>
        </w:numPr>
        <w:spacing w:before="0"/>
      </w:pPr>
      <w:r>
        <w:t>be signed on behalf of the member, and</w:t>
      </w:r>
    </w:p>
    <w:p w:rsidR="001615B2" w:rsidRDefault="001615B2" w:rsidP="001615B2">
      <w:pPr>
        <w:pStyle w:val="ACNCproformalist"/>
        <w:numPr>
          <w:ilvl w:val="2"/>
          <w:numId w:val="3"/>
        </w:numPr>
        <w:spacing w:before="0"/>
      </w:pPr>
      <w:r>
        <w:t xml:space="preserve">be given to the </w:t>
      </w:r>
      <w:r w:rsidRPr="00E62C67">
        <w:rPr>
          <w:b/>
        </w:rPr>
        <w:t>company</w:t>
      </w:r>
      <w:r>
        <w:t xml:space="preserve"> or, for representation at a meeting, </w:t>
      </w:r>
      <w:r w:rsidR="003A71FF">
        <w:t>be given</w:t>
      </w:r>
      <w:r>
        <w:t xml:space="preserve"> to the chairperson before the meeting starts.</w:t>
      </w:r>
    </w:p>
    <w:p w:rsidR="001615B2" w:rsidRDefault="001615B2" w:rsidP="00C1523D">
      <w:pPr>
        <w:pStyle w:val="ACNCproformalist"/>
        <w:numPr>
          <w:ilvl w:val="1"/>
          <w:numId w:val="3"/>
        </w:numPr>
        <w:spacing w:before="0"/>
        <w:contextualSpacing/>
      </w:pPr>
      <w:r>
        <w:t>A representative has all the rights of a member relevant to the purposes of the appointment as a representative.</w:t>
      </w:r>
    </w:p>
    <w:p w:rsidR="003A71FF" w:rsidRDefault="003A71FF" w:rsidP="00C1523D">
      <w:pPr>
        <w:pStyle w:val="ACNCproformalist"/>
        <w:numPr>
          <w:ilvl w:val="1"/>
          <w:numId w:val="3"/>
        </w:numPr>
        <w:spacing w:before="0"/>
        <w:contextualSpacing/>
      </w:pPr>
      <w:r w:rsidRPr="003A71FF">
        <w:t>The appointment may be standing (ongoing).</w:t>
      </w:r>
    </w:p>
    <w:p w:rsidR="001615B2" w:rsidRPr="00311881" w:rsidRDefault="001615B2" w:rsidP="001615B2">
      <w:pPr>
        <w:pStyle w:val="ACNCproformalist"/>
        <w:rPr>
          <w:b/>
        </w:rPr>
      </w:pPr>
      <w:r w:rsidRPr="00311881">
        <w:rPr>
          <w:b/>
        </w:rPr>
        <w:t>Using technology to hold meetings</w:t>
      </w:r>
    </w:p>
    <w:p w:rsidR="001615B2" w:rsidRDefault="001615B2" w:rsidP="001615B2">
      <w:pPr>
        <w:pStyle w:val="ACNCproformalist"/>
        <w:numPr>
          <w:ilvl w:val="1"/>
          <w:numId w:val="3"/>
        </w:numPr>
        <w:rPr>
          <w:bCs/>
        </w:rPr>
      </w:pPr>
      <w:r w:rsidRPr="009746A7">
        <w:rPr>
          <w:bCs/>
        </w:rPr>
        <w:t xml:space="preserve">The </w:t>
      </w:r>
      <w:r w:rsidRPr="009746A7">
        <w:rPr>
          <w:b/>
          <w:bCs/>
        </w:rPr>
        <w:t>company</w:t>
      </w:r>
      <w:r w:rsidRPr="004F76E5">
        <w:rPr>
          <w:bCs/>
        </w:rPr>
        <w:t xml:space="preserve"> may </w:t>
      </w:r>
      <w:r w:rsidRPr="00056A84">
        <w:rPr>
          <w:bCs/>
        </w:rPr>
        <w:t xml:space="preserve">hold a </w:t>
      </w:r>
      <w:r w:rsidRPr="00056A84">
        <w:rPr>
          <w:b/>
          <w:bCs/>
        </w:rPr>
        <w:t>general meeting</w:t>
      </w:r>
      <w:r w:rsidRPr="00056A84">
        <w:rPr>
          <w:bCs/>
        </w:rPr>
        <w:t xml:space="preserve"> at two or more venues using any technology that gives the members as a whole a reasonable opportunity to participate, including to hear and be heard.  </w:t>
      </w:r>
    </w:p>
    <w:p w:rsidR="001615B2" w:rsidRDefault="001615B2" w:rsidP="00C1523D">
      <w:pPr>
        <w:pStyle w:val="ACNCproformalist"/>
        <w:numPr>
          <w:ilvl w:val="1"/>
          <w:numId w:val="3"/>
        </w:numPr>
        <w:spacing w:before="0"/>
      </w:pPr>
      <w:r w:rsidRPr="00056A84">
        <w:rPr>
          <w:bCs/>
        </w:rPr>
        <w:t>Anyone using this technol</w:t>
      </w:r>
      <w:r w:rsidRPr="00E96CAF">
        <w:rPr>
          <w:bCs/>
        </w:rPr>
        <w:t xml:space="preserve">ogy is </w:t>
      </w:r>
      <w:r>
        <w:rPr>
          <w:bCs/>
        </w:rPr>
        <w:t xml:space="preserve">taken to be present in person </w:t>
      </w:r>
      <w:r w:rsidRPr="00E96CAF">
        <w:rPr>
          <w:bCs/>
        </w:rPr>
        <w:t>at the meeting.</w:t>
      </w:r>
      <w:r>
        <w:rPr>
          <w:bCs/>
        </w:rPr>
        <w:t xml:space="preserve"> </w:t>
      </w:r>
    </w:p>
    <w:p w:rsidR="001615B2" w:rsidRDefault="001615B2" w:rsidP="001615B2">
      <w:pPr>
        <w:pStyle w:val="ACNCproformalist"/>
        <w:rPr>
          <w:b/>
        </w:rPr>
      </w:pPr>
      <w:r w:rsidRPr="001615B2">
        <w:rPr>
          <w:b/>
        </w:rPr>
        <w:t>Chairperson for general meetings</w:t>
      </w:r>
    </w:p>
    <w:p w:rsidR="001615B2" w:rsidRPr="009054AF" w:rsidRDefault="001615B2" w:rsidP="00C818F3">
      <w:pPr>
        <w:pStyle w:val="ListParagraph"/>
        <w:numPr>
          <w:ilvl w:val="1"/>
          <w:numId w:val="3"/>
        </w:numPr>
        <w:spacing w:before="120" w:after="0" w:line="240" w:lineRule="auto"/>
      </w:pPr>
      <w:r>
        <w:rPr>
          <w:bCs/>
        </w:rPr>
        <w:t xml:space="preserve">The </w:t>
      </w:r>
      <w:r>
        <w:rPr>
          <w:b/>
          <w:bCs/>
        </w:rPr>
        <w:t>elected chairperson</w:t>
      </w:r>
      <w:r>
        <w:rPr>
          <w:bCs/>
        </w:rPr>
        <w:t xml:space="preserve"> is entitled to chair </w:t>
      </w:r>
      <w:r>
        <w:rPr>
          <w:b/>
          <w:bCs/>
        </w:rPr>
        <w:t>general meetings</w:t>
      </w:r>
      <w:r>
        <w:rPr>
          <w:bCs/>
        </w:rPr>
        <w:t>.</w:t>
      </w:r>
    </w:p>
    <w:p w:rsidR="001615B2" w:rsidRDefault="001615B2" w:rsidP="001615B2">
      <w:pPr>
        <w:pStyle w:val="ListParagraph"/>
        <w:numPr>
          <w:ilvl w:val="1"/>
          <w:numId w:val="3"/>
        </w:numPr>
        <w:spacing w:after="0" w:line="240" w:lineRule="auto"/>
      </w:pPr>
      <w:bookmarkStart w:id="91" w:name="_Ref389488400"/>
      <w:r>
        <w:t xml:space="preserve">The members present and entitled to vote at a </w:t>
      </w:r>
      <w:r>
        <w:rPr>
          <w:b/>
        </w:rPr>
        <w:t>general meeting</w:t>
      </w:r>
      <w:r>
        <w:t xml:space="preserve"> may choose a director or member to be the chairperson for that meeting if:</w:t>
      </w:r>
      <w:bookmarkEnd w:id="91"/>
    </w:p>
    <w:p w:rsidR="001615B2" w:rsidRPr="001C60C5" w:rsidRDefault="001615B2" w:rsidP="001615B2">
      <w:pPr>
        <w:pStyle w:val="ListParagraph"/>
        <w:numPr>
          <w:ilvl w:val="2"/>
          <w:numId w:val="3"/>
        </w:numPr>
        <w:spacing w:after="0" w:line="240" w:lineRule="auto"/>
      </w:pPr>
      <w:r w:rsidRPr="001C60C5">
        <w:t xml:space="preserve">there is no </w:t>
      </w:r>
      <w:r w:rsidRPr="008474E4">
        <w:rPr>
          <w:b/>
        </w:rPr>
        <w:t>elected chairperson</w:t>
      </w:r>
      <w:r w:rsidRPr="001C60C5">
        <w:t xml:space="preserve">, or </w:t>
      </w:r>
    </w:p>
    <w:p w:rsidR="001615B2" w:rsidRDefault="001615B2" w:rsidP="001615B2">
      <w:pPr>
        <w:pStyle w:val="ListParagraph"/>
        <w:numPr>
          <w:ilvl w:val="2"/>
          <w:numId w:val="3"/>
        </w:numPr>
        <w:spacing w:after="0" w:line="240" w:lineRule="auto"/>
      </w:pPr>
      <w:r>
        <w:t xml:space="preserve">the </w:t>
      </w:r>
      <w:r>
        <w:rPr>
          <w:b/>
        </w:rPr>
        <w:t>elected chairperson</w:t>
      </w:r>
      <w:r>
        <w:t xml:space="preserve"> is not present within 30 minutes after the starting time set for the meeting, or</w:t>
      </w:r>
    </w:p>
    <w:p w:rsidR="001A6898" w:rsidRDefault="001615B2" w:rsidP="001615B2">
      <w:pPr>
        <w:pStyle w:val="ListParagraph"/>
        <w:numPr>
          <w:ilvl w:val="2"/>
          <w:numId w:val="3"/>
        </w:numPr>
        <w:spacing w:after="0" w:line="240" w:lineRule="auto"/>
      </w:pPr>
      <w:r>
        <w:t xml:space="preserve">the </w:t>
      </w:r>
      <w:r w:rsidRPr="001615B2">
        <w:rPr>
          <w:b/>
        </w:rPr>
        <w:t>elected chairperson</w:t>
      </w:r>
      <w:r>
        <w:t xml:space="preserve"> is present but says they do not wish to act as chairperson of the meeting. </w:t>
      </w:r>
      <w:bookmarkStart w:id="92" w:name="_Ref389489037"/>
    </w:p>
    <w:p w:rsidR="001615B2" w:rsidRPr="001A6898" w:rsidRDefault="001615B2" w:rsidP="001A6898">
      <w:pPr>
        <w:pStyle w:val="ACNCproformalist"/>
        <w:rPr>
          <w:b/>
        </w:rPr>
      </w:pPr>
      <w:r w:rsidRPr="001A6898">
        <w:rPr>
          <w:b/>
        </w:rPr>
        <w:lastRenderedPageBreak/>
        <w:t>Role of the chairperson</w:t>
      </w:r>
      <w:bookmarkEnd w:id="92"/>
    </w:p>
    <w:p w:rsidR="001A6898" w:rsidRDefault="001A6898" w:rsidP="00C818F3">
      <w:pPr>
        <w:pStyle w:val="ListParagraph"/>
        <w:numPr>
          <w:ilvl w:val="1"/>
          <w:numId w:val="3"/>
        </w:numPr>
        <w:spacing w:before="120" w:after="0" w:line="240" w:lineRule="auto"/>
        <w:rPr>
          <w:bCs/>
        </w:rPr>
      </w:pPr>
      <w:r>
        <w:rPr>
          <w:bCs/>
        </w:rPr>
        <w:t xml:space="preserve">The chairperson is responsible for the conduct of the </w:t>
      </w:r>
      <w:r>
        <w:rPr>
          <w:b/>
          <w:bCs/>
        </w:rPr>
        <w:t>general meeting</w:t>
      </w:r>
      <w:r>
        <w:rPr>
          <w:bCs/>
        </w:rPr>
        <w:t xml:space="preserve">, and for this purpose must give members a reasonable opportunity to make comments and ask questions (including to the auditor (if any)). </w:t>
      </w:r>
    </w:p>
    <w:p w:rsidR="001A6898" w:rsidRDefault="001A6898" w:rsidP="001A6898">
      <w:pPr>
        <w:pStyle w:val="ListParagraph"/>
        <w:numPr>
          <w:ilvl w:val="1"/>
          <w:numId w:val="3"/>
        </w:numPr>
        <w:spacing w:after="0" w:line="240" w:lineRule="auto"/>
        <w:rPr>
          <w:bCs/>
        </w:rPr>
      </w:pPr>
      <w:r w:rsidRPr="001A6898">
        <w:rPr>
          <w:bCs/>
        </w:rPr>
        <w:t xml:space="preserve">The chairperson does not have a casting vote. </w:t>
      </w:r>
      <w:bookmarkStart w:id="93" w:name="_Ref361320149"/>
    </w:p>
    <w:p w:rsidR="001A6898" w:rsidRPr="00311881" w:rsidRDefault="001A6898" w:rsidP="001A6898">
      <w:pPr>
        <w:pStyle w:val="ACNCproformalist"/>
        <w:rPr>
          <w:b/>
        </w:rPr>
      </w:pPr>
      <w:r w:rsidRPr="001A6898">
        <w:rPr>
          <w:b/>
        </w:rPr>
        <w:t>Adjournment of meetings</w:t>
      </w:r>
      <w:bookmarkEnd w:id="93"/>
    </w:p>
    <w:p w:rsidR="001A6898" w:rsidRDefault="001A6898" w:rsidP="001A6898">
      <w:pPr>
        <w:pStyle w:val="ListParagraph"/>
        <w:numPr>
          <w:ilvl w:val="1"/>
          <w:numId w:val="3"/>
        </w:numPr>
        <w:spacing w:before="120" w:after="0" w:line="240" w:lineRule="auto"/>
        <w:rPr>
          <w:bCs/>
        </w:rPr>
      </w:pPr>
      <w:r>
        <w:rPr>
          <w:bCs/>
        </w:rPr>
        <w:t xml:space="preserve">If a quorum is present, a </w:t>
      </w:r>
      <w:r>
        <w:rPr>
          <w:b/>
          <w:bCs/>
        </w:rPr>
        <w:t>general meeting</w:t>
      </w:r>
      <w:r>
        <w:rPr>
          <w:bCs/>
        </w:rPr>
        <w:t xml:space="preserve"> must be adjourned if a majority of </w:t>
      </w:r>
      <w:r w:rsidRPr="00513849">
        <w:rPr>
          <w:b/>
          <w:bCs/>
        </w:rPr>
        <w:t>members present</w:t>
      </w:r>
      <w:r>
        <w:rPr>
          <w:bCs/>
        </w:rPr>
        <w:t xml:space="preserve"> direct the chairperson to adjourn it. </w:t>
      </w:r>
    </w:p>
    <w:p w:rsidR="00820938" w:rsidRDefault="001A6898" w:rsidP="00820938">
      <w:pPr>
        <w:pStyle w:val="ListParagraph"/>
        <w:numPr>
          <w:ilvl w:val="1"/>
          <w:numId w:val="3"/>
        </w:numPr>
        <w:spacing w:before="120" w:after="0" w:line="240" w:lineRule="auto"/>
        <w:rPr>
          <w:bCs/>
        </w:rPr>
      </w:pPr>
      <w:r w:rsidRPr="001A6898">
        <w:rPr>
          <w:bCs/>
        </w:rPr>
        <w:t xml:space="preserve">Only unfinished business may be dealt with at a meeting resumed after an adjournment. </w:t>
      </w:r>
    </w:p>
    <w:p w:rsidR="001A6898" w:rsidRPr="00F56EC7" w:rsidRDefault="001A6898" w:rsidP="00F56EC7">
      <w:pPr>
        <w:pStyle w:val="Heading2"/>
      </w:pPr>
      <w:r w:rsidRPr="00F56EC7">
        <w:t xml:space="preserve">Members’ resolutions and statements </w:t>
      </w:r>
      <w:bookmarkStart w:id="94" w:name="_Ref392237689"/>
      <w:bookmarkStart w:id="95" w:name="_Ref392236499"/>
      <w:bookmarkStart w:id="96" w:name="_Ref390430552"/>
      <w:bookmarkStart w:id="97" w:name="_Ref362943301"/>
    </w:p>
    <w:p w:rsidR="001A6898" w:rsidRPr="001A6898" w:rsidRDefault="001A6898" w:rsidP="001A6898">
      <w:pPr>
        <w:pStyle w:val="ACNCproformalist"/>
        <w:rPr>
          <w:b/>
        </w:rPr>
      </w:pPr>
      <w:r w:rsidRPr="001A6898">
        <w:rPr>
          <w:b/>
        </w:rPr>
        <w:t>Members' resolutions and statements</w:t>
      </w:r>
      <w:bookmarkEnd w:id="94"/>
    </w:p>
    <w:p w:rsidR="001A6898" w:rsidRPr="000F5A63" w:rsidRDefault="001A6898" w:rsidP="001A6898">
      <w:pPr>
        <w:pStyle w:val="ListParagraph"/>
        <w:numPr>
          <w:ilvl w:val="1"/>
          <w:numId w:val="3"/>
        </w:numPr>
        <w:spacing w:before="120" w:after="0" w:line="240" w:lineRule="auto"/>
        <w:rPr>
          <w:bCs/>
        </w:rPr>
      </w:pPr>
      <w:bookmarkStart w:id="98" w:name="_Ref394036590"/>
      <w:r w:rsidRPr="000F5A63">
        <w:rPr>
          <w:bCs/>
        </w:rPr>
        <w:t>Members with at least 5% of the votes that may be cast on a resolution may give:</w:t>
      </w:r>
      <w:bookmarkEnd w:id="95"/>
      <w:bookmarkEnd w:id="98"/>
    </w:p>
    <w:p w:rsidR="001A6898" w:rsidRPr="00957C83" w:rsidRDefault="001A6898" w:rsidP="001A6898">
      <w:pPr>
        <w:pStyle w:val="ListParagraph"/>
        <w:numPr>
          <w:ilvl w:val="2"/>
          <w:numId w:val="3"/>
        </w:numPr>
        <w:spacing w:after="0" w:line="240" w:lineRule="auto"/>
      </w:pPr>
      <w:bookmarkStart w:id="99" w:name="_Ref392236407"/>
      <w:r>
        <w:rPr>
          <w:bCs/>
        </w:rPr>
        <w:t xml:space="preserve">written </w:t>
      </w:r>
      <w:r w:rsidRPr="00957C83">
        <w:t xml:space="preserve">notice to the </w:t>
      </w:r>
      <w:r w:rsidRPr="00957C83">
        <w:rPr>
          <w:b/>
        </w:rPr>
        <w:t xml:space="preserve">company </w:t>
      </w:r>
      <w:r w:rsidRPr="00957C83">
        <w:t xml:space="preserve">of a resolution they propose to move at a </w:t>
      </w:r>
      <w:r w:rsidRPr="00957C83">
        <w:rPr>
          <w:b/>
        </w:rPr>
        <w:t>general meeting</w:t>
      </w:r>
      <w:r w:rsidRPr="00957C83">
        <w:t xml:space="preserve"> (members’ resolution), and/or</w:t>
      </w:r>
      <w:bookmarkEnd w:id="99"/>
    </w:p>
    <w:p w:rsidR="001A6898" w:rsidRDefault="001A6898" w:rsidP="001A6898">
      <w:pPr>
        <w:pStyle w:val="ListParagraph"/>
        <w:numPr>
          <w:ilvl w:val="2"/>
          <w:numId w:val="3"/>
        </w:numPr>
        <w:spacing w:after="0" w:line="240" w:lineRule="auto"/>
        <w:rPr>
          <w:bCs/>
        </w:rPr>
      </w:pPr>
      <w:bookmarkStart w:id="100" w:name="_Ref392236470"/>
      <w:r w:rsidRPr="00957C83">
        <w:t xml:space="preserve">a written request to the </w:t>
      </w:r>
      <w:r w:rsidRPr="00957C83">
        <w:rPr>
          <w:b/>
        </w:rPr>
        <w:t xml:space="preserve">company </w:t>
      </w:r>
      <w:r w:rsidRPr="00957C83">
        <w:t xml:space="preserve">that the </w:t>
      </w:r>
      <w:r w:rsidRPr="00957C83">
        <w:rPr>
          <w:b/>
        </w:rPr>
        <w:t>company</w:t>
      </w:r>
      <w:r w:rsidRPr="00957C83">
        <w:t xml:space="preserve"> give all of its members a statement about a proposed resolution or any other matter that may properly be considered at a </w:t>
      </w:r>
      <w:r w:rsidRPr="00957C83">
        <w:rPr>
          <w:b/>
        </w:rPr>
        <w:t>general meeting</w:t>
      </w:r>
      <w:r w:rsidRPr="00957C83">
        <w:t xml:space="preserve"> (membe</w:t>
      </w:r>
      <w:r>
        <w:rPr>
          <w:bCs/>
        </w:rPr>
        <w:t>rs’ statement).</w:t>
      </w:r>
      <w:bookmarkEnd w:id="100"/>
    </w:p>
    <w:p w:rsidR="001A6898" w:rsidRDefault="001A6898" w:rsidP="001A6898">
      <w:pPr>
        <w:pStyle w:val="ListParagraph"/>
        <w:numPr>
          <w:ilvl w:val="1"/>
          <w:numId w:val="3"/>
        </w:numPr>
        <w:spacing w:before="120" w:after="0" w:line="240" w:lineRule="auto"/>
        <w:rPr>
          <w:bCs/>
        </w:rPr>
      </w:pPr>
      <w:r>
        <w:rPr>
          <w:bCs/>
        </w:rPr>
        <w:t xml:space="preserve">A notice of a members’ resolution must </w:t>
      </w:r>
      <w:r w:rsidRPr="00001901">
        <w:rPr>
          <w:bCs/>
        </w:rPr>
        <w:t>set out the wording of the proposed resolution and be signed by the members proposing the resolution.</w:t>
      </w:r>
    </w:p>
    <w:p w:rsidR="001A6898" w:rsidRPr="00001901" w:rsidRDefault="001A6898" w:rsidP="001A6898">
      <w:pPr>
        <w:pStyle w:val="ListParagraph"/>
        <w:numPr>
          <w:ilvl w:val="1"/>
          <w:numId w:val="3"/>
        </w:numPr>
        <w:spacing w:before="120" w:after="0" w:line="240" w:lineRule="auto"/>
        <w:rPr>
          <w:bCs/>
        </w:rPr>
      </w:pPr>
      <w:r>
        <w:rPr>
          <w:bCs/>
        </w:rPr>
        <w:t>A request to distribute a members’ statement must set out the statement to be distributed and be signed by the members making the request.</w:t>
      </w:r>
    </w:p>
    <w:p w:rsidR="001A6898" w:rsidRDefault="001A6898" w:rsidP="001A6898">
      <w:pPr>
        <w:pStyle w:val="ListParagraph"/>
        <w:numPr>
          <w:ilvl w:val="1"/>
          <w:numId w:val="3"/>
        </w:numPr>
        <w:spacing w:before="120" w:after="0" w:line="240" w:lineRule="auto"/>
        <w:rPr>
          <w:bCs/>
        </w:rPr>
      </w:pPr>
      <w:r>
        <w:rPr>
          <w:bCs/>
        </w:rPr>
        <w:t>Separate copies of a document setting out the notice or request may be signed by members if the wording is the same in each copy.</w:t>
      </w:r>
    </w:p>
    <w:p w:rsidR="001A6898" w:rsidRDefault="001A6898" w:rsidP="001A6898">
      <w:pPr>
        <w:pStyle w:val="ListParagraph"/>
        <w:numPr>
          <w:ilvl w:val="1"/>
          <w:numId w:val="3"/>
        </w:numPr>
        <w:spacing w:before="120" w:after="0" w:line="240" w:lineRule="auto"/>
        <w:rPr>
          <w:bCs/>
        </w:rPr>
      </w:pPr>
      <w:r>
        <w:rPr>
          <w:bCs/>
        </w:rPr>
        <w:t xml:space="preserve">The percentage of votes that members have (as described in clause </w:t>
      </w:r>
      <w:r>
        <w:rPr>
          <w:bCs/>
        </w:rPr>
        <w:fldChar w:fldCharType="begin"/>
      </w:r>
      <w:r>
        <w:rPr>
          <w:bCs/>
        </w:rPr>
        <w:instrText xml:space="preserve"> REF _Ref394036590 \r \h </w:instrText>
      </w:r>
      <w:r>
        <w:rPr>
          <w:bCs/>
        </w:rPr>
      </w:r>
      <w:r>
        <w:rPr>
          <w:bCs/>
        </w:rPr>
        <w:fldChar w:fldCharType="separate"/>
      </w:r>
      <w:r w:rsidR="00820421">
        <w:rPr>
          <w:bCs/>
        </w:rPr>
        <w:t>29.1</w:t>
      </w:r>
      <w:r>
        <w:rPr>
          <w:bCs/>
        </w:rPr>
        <w:fldChar w:fldCharType="end"/>
      </w:r>
      <w:r>
        <w:rPr>
          <w:bCs/>
        </w:rPr>
        <w:t xml:space="preserve">) is to be worked out as at midnight before the request or notice is given to the </w:t>
      </w:r>
      <w:r w:rsidRPr="0096430D">
        <w:rPr>
          <w:b/>
          <w:bCs/>
        </w:rPr>
        <w:t>company</w:t>
      </w:r>
      <w:r>
        <w:rPr>
          <w:bCs/>
        </w:rPr>
        <w:t>.</w:t>
      </w:r>
    </w:p>
    <w:p w:rsidR="001A6898" w:rsidRDefault="001A6898" w:rsidP="001A6898">
      <w:pPr>
        <w:pStyle w:val="ListParagraph"/>
        <w:numPr>
          <w:ilvl w:val="1"/>
          <w:numId w:val="3"/>
        </w:numPr>
        <w:spacing w:before="120" w:after="0" w:line="240" w:lineRule="auto"/>
        <w:rPr>
          <w:bCs/>
        </w:rPr>
      </w:pPr>
      <w:r>
        <w:rPr>
          <w:bCs/>
        </w:rPr>
        <w:t xml:space="preserve">If the </w:t>
      </w:r>
      <w:r w:rsidRPr="0096430D">
        <w:rPr>
          <w:b/>
          <w:bCs/>
        </w:rPr>
        <w:t>company</w:t>
      </w:r>
      <w:r>
        <w:rPr>
          <w:bCs/>
        </w:rPr>
        <w:t xml:space="preserve"> has been given notice of a members' resolution under clause </w:t>
      </w:r>
      <w:r>
        <w:rPr>
          <w:bCs/>
        </w:rPr>
        <w:fldChar w:fldCharType="begin"/>
      </w:r>
      <w:r>
        <w:rPr>
          <w:bCs/>
        </w:rPr>
        <w:instrText xml:space="preserve"> REF _Ref392236407 \r \h  \* MERGEFORMAT </w:instrText>
      </w:r>
      <w:r>
        <w:rPr>
          <w:bCs/>
        </w:rPr>
      </w:r>
      <w:r>
        <w:rPr>
          <w:bCs/>
        </w:rPr>
        <w:fldChar w:fldCharType="separate"/>
      </w:r>
      <w:r w:rsidR="00820421">
        <w:rPr>
          <w:bCs/>
        </w:rPr>
        <w:t>29.1(a)</w:t>
      </w:r>
      <w:r>
        <w:rPr>
          <w:bCs/>
        </w:rPr>
        <w:fldChar w:fldCharType="end"/>
      </w:r>
      <w:r>
        <w:rPr>
          <w:bCs/>
        </w:rPr>
        <w:t xml:space="preserve">, the resolution must be considered at the next </w:t>
      </w:r>
      <w:r w:rsidRPr="00F05822">
        <w:rPr>
          <w:b/>
          <w:bCs/>
        </w:rPr>
        <w:t>general meeting</w:t>
      </w:r>
      <w:r>
        <w:rPr>
          <w:bCs/>
        </w:rPr>
        <w:t xml:space="preserve"> held more than two months after the notice is given.</w:t>
      </w:r>
    </w:p>
    <w:p w:rsidR="001A6898" w:rsidRDefault="001A6898" w:rsidP="001A6898">
      <w:pPr>
        <w:pStyle w:val="ListParagraph"/>
        <w:numPr>
          <w:ilvl w:val="1"/>
          <w:numId w:val="3"/>
        </w:numPr>
        <w:spacing w:before="120" w:after="0" w:line="240" w:lineRule="auto"/>
        <w:rPr>
          <w:bCs/>
        </w:rPr>
      </w:pPr>
      <w:r>
        <w:rPr>
          <w:bCs/>
        </w:rPr>
        <w:t xml:space="preserve">This clause does not limit any other right that a member has to propose a resolution at a </w:t>
      </w:r>
      <w:r w:rsidRPr="008474E4">
        <w:rPr>
          <w:b/>
          <w:bCs/>
        </w:rPr>
        <w:t>general meeting</w:t>
      </w:r>
      <w:r>
        <w:rPr>
          <w:bCs/>
        </w:rPr>
        <w:t>.</w:t>
      </w:r>
    </w:p>
    <w:p w:rsidR="001A6898" w:rsidRPr="00AE63E0" w:rsidRDefault="001A6898" w:rsidP="001A6898">
      <w:pPr>
        <w:pStyle w:val="ACNCproformalist"/>
        <w:rPr>
          <w:b/>
        </w:rPr>
      </w:pPr>
      <w:bookmarkStart w:id="101" w:name="_Ref392237662"/>
      <w:bookmarkStart w:id="102" w:name="_Ref382914107"/>
      <w:bookmarkEnd w:id="96"/>
      <w:bookmarkEnd w:id="97"/>
      <w:r w:rsidRPr="00AE63E0">
        <w:rPr>
          <w:b/>
        </w:rPr>
        <w:t xml:space="preserve">Company must give notice of </w:t>
      </w:r>
      <w:r>
        <w:rPr>
          <w:b/>
        </w:rPr>
        <w:t xml:space="preserve">proposed </w:t>
      </w:r>
      <w:r w:rsidRPr="00AE63E0">
        <w:rPr>
          <w:b/>
        </w:rPr>
        <w:t>resolution or distribute statement</w:t>
      </w:r>
      <w:bookmarkEnd w:id="101"/>
    </w:p>
    <w:p w:rsidR="001A6898" w:rsidRDefault="001A6898" w:rsidP="00C818F3">
      <w:pPr>
        <w:pStyle w:val="ListParagraph"/>
        <w:numPr>
          <w:ilvl w:val="1"/>
          <w:numId w:val="3"/>
        </w:numPr>
        <w:spacing w:before="120" w:after="0" w:line="240" w:lineRule="auto"/>
      </w:pPr>
      <w:r>
        <w:t>If the</w:t>
      </w:r>
      <w:r w:rsidRPr="00AE63E0">
        <w:t xml:space="preserve"> </w:t>
      </w:r>
      <w:r w:rsidRPr="0096430D">
        <w:rPr>
          <w:b/>
        </w:rPr>
        <w:t>company</w:t>
      </w:r>
      <w:r>
        <w:t xml:space="preserve"> has been given a notice or request under clause</w:t>
      </w:r>
      <w:bookmarkEnd w:id="102"/>
      <w:r w:rsidR="00C6414A">
        <w:t xml:space="preserve"> </w:t>
      </w:r>
      <w:r w:rsidR="00C6414A">
        <w:fldChar w:fldCharType="begin"/>
      </w:r>
      <w:r w:rsidR="00C6414A">
        <w:instrText xml:space="preserve"> REF _Ref405218161 \r \h </w:instrText>
      </w:r>
      <w:r w:rsidR="00C6414A">
        <w:fldChar w:fldCharType="separate"/>
      </w:r>
      <w:r w:rsidR="00820421">
        <w:t>29</w:t>
      </w:r>
      <w:r w:rsidR="00C6414A">
        <w:fldChar w:fldCharType="end"/>
      </w:r>
      <w:r>
        <w:t>:</w:t>
      </w:r>
    </w:p>
    <w:p w:rsidR="001A6898" w:rsidRDefault="001A6898" w:rsidP="00A53328">
      <w:pPr>
        <w:pStyle w:val="ListParagraph"/>
        <w:numPr>
          <w:ilvl w:val="2"/>
          <w:numId w:val="3"/>
        </w:numPr>
        <w:spacing w:after="0" w:line="240" w:lineRule="auto"/>
        <w:ind w:left="1225" w:hanging="505"/>
        <w:contextualSpacing w:val="0"/>
      </w:pPr>
      <w:r>
        <w:t xml:space="preserve">in time to send the notice of proposed members’ resolution or a copy of the members' statement to members with a notice of </w:t>
      </w:r>
      <w:r w:rsidRPr="00DE6277">
        <w:t>meeting</w:t>
      </w:r>
      <w:r>
        <w:t xml:space="preserve">, it must do so at the </w:t>
      </w:r>
      <w:r>
        <w:rPr>
          <w:b/>
        </w:rPr>
        <w:t>company</w:t>
      </w:r>
      <w:r>
        <w:t>’s cost</w:t>
      </w:r>
      <w:bookmarkStart w:id="103" w:name="_Ref382914098"/>
      <w:r>
        <w:t>, or</w:t>
      </w:r>
    </w:p>
    <w:p w:rsidR="001A6898" w:rsidRDefault="001A6898" w:rsidP="00A53328">
      <w:pPr>
        <w:pStyle w:val="ListParagraph"/>
        <w:numPr>
          <w:ilvl w:val="2"/>
          <w:numId w:val="3"/>
        </w:numPr>
        <w:spacing w:after="0" w:line="240" w:lineRule="auto"/>
        <w:ind w:left="1225" w:hanging="505"/>
        <w:contextualSpacing w:val="0"/>
      </w:pPr>
      <w:bookmarkStart w:id="104" w:name="_Ref385241682"/>
      <w:r>
        <w:t xml:space="preserve">too late to send the notice of proposed members’ resolution or a copy of the members' statement to members with a notice of meeting, then the members who proposed the resolution or made the request must pay the expenses reasonably incurred by the </w:t>
      </w:r>
      <w:r>
        <w:rPr>
          <w:b/>
        </w:rPr>
        <w:t>company</w:t>
      </w:r>
      <w:r>
        <w:t xml:space="preserve"> in giving members notice of the proposed members’ resolution or a copy of the members' statement. </w:t>
      </w:r>
      <w:bookmarkEnd w:id="103"/>
      <w:r>
        <w:t xml:space="preserve"> However, at a </w:t>
      </w:r>
      <w:r>
        <w:rPr>
          <w:b/>
        </w:rPr>
        <w:t>general meeting</w:t>
      </w:r>
      <w:r>
        <w:t xml:space="preserve">, the members may pass a resolution that the </w:t>
      </w:r>
      <w:r>
        <w:rPr>
          <w:b/>
        </w:rPr>
        <w:t xml:space="preserve">company </w:t>
      </w:r>
      <w:r>
        <w:t>will pay these expenses.</w:t>
      </w:r>
      <w:bookmarkEnd w:id="104"/>
      <w:r>
        <w:t xml:space="preserve">  </w:t>
      </w:r>
    </w:p>
    <w:p w:rsidR="001A6898" w:rsidRDefault="001A6898" w:rsidP="00C1523D">
      <w:pPr>
        <w:pStyle w:val="ListParagraph"/>
        <w:numPr>
          <w:ilvl w:val="1"/>
          <w:numId w:val="3"/>
        </w:numPr>
        <w:spacing w:before="120" w:after="0" w:line="240" w:lineRule="auto"/>
        <w:contextualSpacing w:val="0"/>
      </w:pPr>
      <w:r>
        <w:lastRenderedPageBreak/>
        <w:t xml:space="preserve">The </w:t>
      </w:r>
      <w:r>
        <w:rPr>
          <w:b/>
        </w:rPr>
        <w:t>company</w:t>
      </w:r>
      <w:r>
        <w:t xml:space="preserve"> does not need to send the notice of proposed members’ resolution or a copy of the members' statement to members if: </w:t>
      </w:r>
    </w:p>
    <w:p w:rsidR="001A6898" w:rsidRDefault="001A6898" w:rsidP="00540456">
      <w:pPr>
        <w:pStyle w:val="ListParagraph"/>
        <w:numPr>
          <w:ilvl w:val="2"/>
          <w:numId w:val="3"/>
        </w:numPr>
        <w:spacing w:after="0" w:line="240" w:lineRule="auto"/>
        <w:ind w:left="1225" w:hanging="505"/>
        <w:contextualSpacing w:val="0"/>
      </w:pPr>
      <w:r>
        <w:t>it is more than 1</w:t>
      </w:r>
      <w:r w:rsidR="00530A6A">
        <w:t xml:space="preserve"> </w:t>
      </w:r>
      <w:r>
        <w:t>000 words long</w:t>
      </w:r>
    </w:p>
    <w:p w:rsidR="001A6898" w:rsidRPr="00704087" w:rsidRDefault="001A6898" w:rsidP="001A6898">
      <w:pPr>
        <w:pStyle w:val="ListParagraph"/>
        <w:numPr>
          <w:ilvl w:val="2"/>
          <w:numId w:val="3"/>
        </w:numPr>
        <w:spacing w:after="0" w:line="240" w:lineRule="auto"/>
      </w:pPr>
      <w:r>
        <w:t xml:space="preserve">the directors consider it may be </w:t>
      </w:r>
      <w:r w:rsidRPr="00704087">
        <w:t>defamatory</w:t>
      </w:r>
    </w:p>
    <w:p w:rsidR="00820938" w:rsidRDefault="001A6898" w:rsidP="00820938">
      <w:pPr>
        <w:pStyle w:val="ListParagraph"/>
        <w:numPr>
          <w:ilvl w:val="2"/>
          <w:numId w:val="3"/>
        </w:numPr>
        <w:spacing w:after="0" w:line="240" w:lineRule="auto"/>
      </w:pPr>
      <w:r w:rsidRPr="00704087">
        <w:t xml:space="preserve">clause  </w:t>
      </w:r>
      <w:r w:rsidRPr="00704087">
        <w:fldChar w:fldCharType="begin"/>
      </w:r>
      <w:r w:rsidRPr="00704087">
        <w:instrText xml:space="preserve"> REF _Ref385241682 \r \h  \* MERGEFORMAT </w:instrText>
      </w:r>
      <w:r w:rsidRPr="00704087">
        <w:fldChar w:fldCharType="separate"/>
      </w:r>
      <w:r w:rsidR="00820421">
        <w:t>30.1(b)</w:t>
      </w:r>
      <w:r w:rsidRPr="00704087">
        <w:fldChar w:fldCharType="end"/>
      </w:r>
      <w:r w:rsidRPr="00704087">
        <w:t xml:space="preserve"> applies, and the members who proposed the resolution or made the request have not paid the </w:t>
      </w:r>
      <w:r w:rsidRPr="00704087">
        <w:rPr>
          <w:b/>
        </w:rPr>
        <w:t>company</w:t>
      </w:r>
      <w:r w:rsidRPr="00704087">
        <w:t xml:space="preserve"> enough money to cover the cost of sending </w:t>
      </w:r>
      <w:r>
        <w:t xml:space="preserve">the </w:t>
      </w:r>
      <w:r w:rsidRPr="00704087">
        <w:t>notice of the proposed members’ resolution or a copy of the members' statement to members, or</w:t>
      </w:r>
    </w:p>
    <w:p w:rsidR="00820938" w:rsidRDefault="001A6898" w:rsidP="00820938">
      <w:pPr>
        <w:pStyle w:val="ListParagraph"/>
        <w:numPr>
          <w:ilvl w:val="2"/>
          <w:numId w:val="3"/>
        </w:numPr>
        <w:spacing w:after="0" w:line="240" w:lineRule="auto"/>
      </w:pPr>
      <w:r w:rsidRPr="00704087">
        <w:t xml:space="preserve">in the case of a proposed members’ resolution, the resolution does not relate to a matter that may be properly considered at a </w:t>
      </w:r>
      <w:r w:rsidRPr="00820938">
        <w:rPr>
          <w:b/>
        </w:rPr>
        <w:t>general meeting</w:t>
      </w:r>
      <w:r w:rsidRPr="00704087">
        <w:t xml:space="preserve"> or is otherwise not a valid resolution able to be put to the memb</w:t>
      </w:r>
      <w:r>
        <w:t xml:space="preserve">ers. </w:t>
      </w:r>
    </w:p>
    <w:p w:rsidR="001A6898" w:rsidRPr="00D6716A" w:rsidRDefault="001A6898" w:rsidP="00820938">
      <w:pPr>
        <w:pStyle w:val="ACNCproformalist"/>
        <w:rPr>
          <w:b/>
        </w:rPr>
      </w:pPr>
      <w:r w:rsidRPr="00D6716A">
        <w:rPr>
          <w:b/>
        </w:rPr>
        <w:t>Circular resolutions of members</w:t>
      </w:r>
    </w:p>
    <w:p w:rsidR="001A6898" w:rsidRDefault="001A6898" w:rsidP="00C818F3">
      <w:pPr>
        <w:pStyle w:val="ListParagraph"/>
        <w:numPr>
          <w:ilvl w:val="1"/>
          <w:numId w:val="3"/>
        </w:numPr>
        <w:spacing w:before="120" w:after="0" w:line="240" w:lineRule="auto"/>
        <w:rPr>
          <w:bCs/>
        </w:rPr>
      </w:pPr>
      <w:r w:rsidRPr="00704087">
        <w:rPr>
          <w:bCs/>
        </w:rPr>
        <w:t xml:space="preserve">Subject to </w:t>
      </w:r>
      <w:r w:rsidRPr="00813B35">
        <w:rPr>
          <w:bCs/>
        </w:rPr>
        <w:t xml:space="preserve">clause </w:t>
      </w:r>
      <w:r>
        <w:rPr>
          <w:bCs/>
        </w:rPr>
        <w:fldChar w:fldCharType="begin"/>
      </w:r>
      <w:r>
        <w:rPr>
          <w:bCs/>
        </w:rPr>
        <w:instrText xml:space="preserve"> REF _Ref393952657 \r \h </w:instrText>
      </w:r>
      <w:r>
        <w:rPr>
          <w:bCs/>
        </w:rPr>
      </w:r>
      <w:r>
        <w:rPr>
          <w:bCs/>
        </w:rPr>
        <w:fldChar w:fldCharType="separate"/>
      </w:r>
      <w:r w:rsidR="00820421">
        <w:rPr>
          <w:bCs/>
        </w:rPr>
        <w:t>31.3</w:t>
      </w:r>
      <w:r>
        <w:rPr>
          <w:bCs/>
        </w:rPr>
        <w:fldChar w:fldCharType="end"/>
      </w:r>
      <w:r w:rsidRPr="00813B35">
        <w:rPr>
          <w:bCs/>
        </w:rPr>
        <w:t>, the directors</w:t>
      </w:r>
      <w:r w:rsidRPr="00704087">
        <w:rPr>
          <w:bCs/>
        </w:rPr>
        <w:t xml:space="preserve"> may put a resolution to the members to pass a resolution without a </w:t>
      </w:r>
      <w:r w:rsidRPr="00704087">
        <w:rPr>
          <w:b/>
          <w:bCs/>
        </w:rPr>
        <w:t>general meeting</w:t>
      </w:r>
      <w:r w:rsidRPr="00704087">
        <w:rPr>
          <w:bCs/>
        </w:rPr>
        <w:t xml:space="preserve"> being held (</w:t>
      </w:r>
      <w:r>
        <w:rPr>
          <w:bCs/>
        </w:rPr>
        <w:t xml:space="preserve">a </w:t>
      </w:r>
      <w:r w:rsidRPr="00704087">
        <w:rPr>
          <w:bCs/>
        </w:rPr>
        <w:t>circular resolution).</w:t>
      </w:r>
      <w:r>
        <w:rPr>
          <w:bCs/>
        </w:rPr>
        <w:t xml:space="preserve">  </w:t>
      </w:r>
    </w:p>
    <w:p w:rsidR="001A6898" w:rsidRPr="00704087" w:rsidRDefault="001A6898" w:rsidP="00C1523D">
      <w:pPr>
        <w:pStyle w:val="ListParagraph"/>
        <w:numPr>
          <w:ilvl w:val="1"/>
          <w:numId w:val="3"/>
        </w:numPr>
        <w:spacing w:before="120" w:after="0" w:line="240" w:lineRule="auto"/>
        <w:contextualSpacing w:val="0"/>
        <w:rPr>
          <w:bCs/>
        </w:rPr>
      </w:pPr>
      <w:r>
        <w:rPr>
          <w:bCs/>
        </w:rPr>
        <w:t xml:space="preserve">The directors must notify the auditor (if any) as soon as possible that a circular resolution has or will be put to members, and set out the wording of the resolution. </w:t>
      </w:r>
    </w:p>
    <w:p w:rsidR="001A6898" w:rsidRPr="00704087" w:rsidRDefault="001A6898" w:rsidP="00C1523D">
      <w:pPr>
        <w:pStyle w:val="ListParagraph"/>
        <w:numPr>
          <w:ilvl w:val="1"/>
          <w:numId w:val="3"/>
        </w:numPr>
        <w:spacing w:before="120" w:after="0" w:line="240" w:lineRule="auto"/>
        <w:contextualSpacing w:val="0"/>
      </w:pPr>
      <w:bookmarkStart w:id="105" w:name="_Ref393952657"/>
      <w:bookmarkStart w:id="106" w:name="_Ref389489625"/>
      <w:r w:rsidRPr="00704087">
        <w:rPr>
          <w:bCs/>
        </w:rPr>
        <w:t>Circular resolutions cannot be used:</w:t>
      </w:r>
      <w:bookmarkEnd w:id="105"/>
    </w:p>
    <w:p w:rsidR="001A6898" w:rsidRPr="00704087" w:rsidRDefault="001A6898" w:rsidP="001A6898">
      <w:pPr>
        <w:pStyle w:val="ListParagraph"/>
        <w:numPr>
          <w:ilvl w:val="2"/>
          <w:numId w:val="3"/>
        </w:numPr>
        <w:spacing w:after="0" w:line="240" w:lineRule="auto"/>
        <w:rPr>
          <w:bCs/>
        </w:rPr>
      </w:pPr>
      <w:r w:rsidRPr="00704087">
        <w:rPr>
          <w:bCs/>
        </w:rPr>
        <w:t>for a resolution to remove an auditor, appoint a director or remove a director</w:t>
      </w:r>
      <w:bookmarkEnd w:id="106"/>
      <w:r w:rsidRPr="00704087">
        <w:rPr>
          <w:bCs/>
        </w:rPr>
        <w:t xml:space="preserve"> </w:t>
      </w:r>
    </w:p>
    <w:p w:rsidR="001A6898" w:rsidRPr="00704087" w:rsidRDefault="001A6898" w:rsidP="001A6898">
      <w:pPr>
        <w:pStyle w:val="ListParagraph"/>
        <w:numPr>
          <w:ilvl w:val="2"/>
          <w:numId w:val="3"/>
        </w:numPr>
        <w:spacing w:after="0" w:line="240" w:lineRule="auto"/>
        <w:rPr>
          <w:bCs/>
        </w:rPr>
      </w:pPr>
      <w:r w:rsidRPr="00704087">
        <w:rPr>
          <w:bCs/>
        </w:rPr>
        <w:t xml:space="preserve">for passing a </w:t>
      </w:r>
      <w:r w:rsidRPr="00704087">
        <w:rPr>
          <w:b/>
          <w:bCs/>
        </w:rPr>
        <w:t>special resolution</w:t>
      </w:r>
      <w:r w:rsidRPr="00704087">
        <w:rPr>
          <w:bCs/>
        </w:rPr>
        <w:t xml:space="preserve">, or </w:t>
      </w:r>
    </w:p>
    <w:p w:rsidR="001A6898" w:rsidRPr="00704087" w:rsidRDefault="001A6898" w:rsidP="00182B69">
      <w:pPr>
        <w:pStyle w:val="ListParagraph"/>
        <w:numPr>
          <w:ilvl w:val="2"/>
          <w:numId w:val="3"/>
        </w:numPr>
        <w:spacing w:after="0" w:line="240" w:lineRule="auto"/>
      </w:pPr>
      <w:r w:rsidRPr="00704087">
        <w:rPr>
          <w:bCs/>
        </w:rPr>
        <w:t xml:space="preserve">where the </w:t>
      </w:r>
      <w:r w:rsidRPr="00704087">
        <w:rPr>
          <w:b/>
          <w:bCs/>
        </w:rPr>
        <w:t>Corporations Act</w:t>
      </w:r>
      <w:r w:rsidRPr="00AF0AD6">
        <w:rPr>
          <w:b/>
        </w:rPr>
        <w:t xml:space="preserve"> </w:t>
      </w:r>
      <w:r w:rsidR="00182B69" w:rsidRPr="00182B69">
        <w:t>or this constitution</w:t>
      </w:r>
      <w:r w:rsidR="00182B69" w:rsidRPr="00182B69">
        <w:rPr>
          <w:b/>
        </w:rPr>
        <w:t xml:space="preserve"> </w:t>
      </w:r>
      <w:r w:rsidRPr="00704087">
        <w:rPr>
          <w:bCs/>
        </w:rPr>
        <w:t xml:space="preserve">requires a meeting to be held. </w:t>
      </w:r>
    </w:p>
    <w:p w:rsidR="001A6898" w:rsidRPr="00704087" w:rsidRDefault="001A6898" w:rsidP="00C1523D">
      <w:pPr>
        <w:pStyle w:val="ListParagraph"/>
        <w:numPr>
          <w:ilvl w:val="1"/>
          <w:numId w:val="3"/>
        </w:numPr>
        <w:spacing w:before="120" w:after="0" w:line="240" w:lineRule="auto"/>
        <w:contextualSpacing w:val="0"/>
        <w:rPr>
          <w:bCs/>
        </w:rPr>
      </w:pPr>
      <w:bookmarkStart w:id="107" w:name="_Ref385407826"/>
      <w:r w:rsidRPr="00704087">
        <w:rPr>
          <w:bCs/>
        </w:rPr>
        <w:t xml:space="preserve">A circular resolution is passed if all the members entitled to vote on the resolution sign or agree to the circular resolution, in the manner set out in clause </w:t>
      </w:r>
      <w:r>
        <w:rPr>
          <w:bCs/>
        </w:rPr>
        <w:fldChar w:fldCharType="begin"/>
      </w:r>
      <w:r>
        <w:rPr>
          <w:bCs/>
        </w:rPr>
        <w:instrText xml:space="preserve"> REF _Ref395709310 \r \h </w:instrText>
      </w:r>
      <w:r>
        <w:rPr>
          <w:bCs/>
        </w:rPr>
      </w:r>
      <w:r>
        <w:rPr>
          <w:bCs/>
        </w:rPr>
        <w:fldChar w:fldCharType="separate"/>
      </w:r>
      <w:r w:rsidR="00820421">
        <w:rPr>
          <w:bCs/>
        </w:rPr>
        <w:t>31.5</w:t>
      </w:r>
      <w:r>
        <w:rPr>
          <w:bCs/>
        </w:rPr>
        <w:fldChar w:fldCharType="end"/>
      </w:r>
      <w:r w:rsidRPr="00704087">
        <w:rPr>
          <w:bCs/>
        </w:rPr>
        <w:t xml:space="preserve"> or clause</w:t>
      </w:r>
      <w:r w:rsidR="00414917">
        <w:rPr>
          <w:bCs/>
        </w:rPr>
        <w:t xml:space="preserve"> 31.6</w:t>
      </w:r>
      <w:r w:rsidRPr="00704087">
        <w:rPr>
          <w:bCs/>
        </w:rPr>
        <w:t xml:space="preserve">.  </w:t>
      </w:r>
    </w:p>
    <w:p w:rsidR="001A6898" w:rsidRDefault="001A6898" w:rsidP="00C1523D">
      <w:pPr>
        <w:pStyle w:val="ListParagraph"/>
        <w:numPr>
          <w:ilvl w:val="1"/>
          <w:numId w:val="3"/>
        </w:numPr>
        <w:spacing w:before="120" w:after="0" w:line="240" w:lineRule="auto"/>
        <w:contextualSpacing w:val="0"/>
      </w:pPr>
      <w:bookmarkStart w:id="108" w:name="_Ref395709310"/>
      <w:r>
        <w:t>Members may sign:</w:t>
      </w:r>
      <w:bookmarkEnd w:id="108"/>
    </w:p>
    <w:p w:rsidR="001A6898" w:rsidRDefault="001A6898" w:rsidP="001A6898">
      <w:pPr>
        <w:pStyle w:val="ListParagraph"/>
        <w:numPr>
          <w:ilvl w:val="2"/>
          <w:numId w:val="3"/>
        </w:numPr>
        <w:spacing w:after="0" w:line="240" w:lineRule="auto"/>
      </w:pPr>
      <w:r w:rsidRPr="00704087">
        <w:t xml:space="preserve">a </w:t>
      </w:r>
      <w:r>
        <w:t xml:space="preserve">single </w:t>
      </w:r>
      <w:r w:rsidRPr="00704087">
        <w:t>document setting out the circular resolution and containing a statement that they agree to the resolution</w:t>
      </w:r>
      <w:r>
        <w:t>, or</w:t>
      </w:r>
    </w:p>
    <w:p w:rsidR="001A6898" w:rsidRDefault="001A6898" w:rsidP="001A6898">
      <w:pPr>
        <w:pStyle w:val="ListParagraph"/>
        <w:numPr>
          <w:ilvl w:val="2"/>
          <w:numId w:val="3"/>
        </w:numPr>
        <w:spacing w:after="0" w:line="240" w:lineRule="auto"/>
      </w:pPr>
      <w:r>
        <w:t>separate copies of that document</w:t>
      </w:r>
      <w:r w:rsidRPr="00704087">
        <w:t>, as long as the wording is the same in each copy.</w:t>
      </w:r>
      <w:bookmarkEnd w:id="107"/>
      <w:r w:rsidRPr="00704087">
        <w:t xml:space="preserve"> </w:t>
      </w:r>
      <w:bookmarkStart w:id="109" w:name="_Ref385407860"/>
    </w:p>
    <w:p w:rsidR="001A6898" w:rsidRPr="001A6898" w:rsidRDefault="001A6898" w:rsidP="00C1523D">
      <w:pPr>
        <w:pStyle w:val="ListParagraph"/>
        <w:numPr>
          <w:ilvl w:val="1"/>
          <w:numId w:val="3"/>
        </w:numPr>
        <w:spacing w:before="120" w:after="0" w:line="240" w:lineRule="auto"/>
        <w:contextualSpacing w:val="0"/>
      </w:pPr>
      <w:bookmarkStart w:id="110" w:name="_Ref405218271"/>
      <w:r w:rsidRPr="00704087">
        <w:t xml:space="preserve">The </w:t>
      </w:r>
      <w:r w:rsidRPr="001A6898">
        <w:rPr>
          <w:b/>
        </w:rPr>
        <w:t>company</w:t>
      </w:r>
      <w:r w:rsidRPr="00704087">
        <w:t xml:space="preserve"> may send a circular resolution by email to members and members may agree by sending a reply email to that effect, including the text of the resolution in their reply.</w:t>
      </w:r>
      <w:bookmarkEnd w:id="109"/>
      <w:bookmarkEnd w:id="110"/>
    </w:p>
    <w:p w:rsidR="001A6898" w:rsidRPr="00CE7CA2" w:rsidRDefault="001A6898" w:rsidP="00F56EC7">
      <w:pPr>
        <w:pStyle w:val="Heading2"/>
      </w:pPr>
      <w:r w:rsidRPr="00CE7CA2">
        <w:t>Voting at general meetings</w:t>
      </w:r>
    </w:p>
    <w:p w:rsidR="001A6898" w:rsidRPr="001A6898" w:rsidRDefault="001A6898" w:rsidP="001A6898">
      <w:pPr>
        <w:pStyle w:val="ACNCproformalist"/>
        <w:rPr>
          <w:b/>
        </w:rPr>
      </w:pPr>
      <w:r w:rsidRPr="001A6898">
        <w:rPr>
          <w:b/>
        </w:rPr>
        <w:t>How many votes a member has</w:t>
      </w:r>
    </w:p>
    <w:p w:rsidR="001A6898" w:rsidRDefault="001A6898" w:rsidP="00D57D92">
      <w:pPr>
        <w:pStyle w:val="ACNCproformalist"/>
        <w:numPr>
          <w:ilvl w:val="0"/>
          <w:numId w:val="0"/>
        </w:numPr>
        <w:spacing w:before="100"/>
        <w:ind w:left="425"/>
      </w:pPr>
      <w:r>
        <w:t>Each member has one vote.</w:t>
      </w:r>
    </w:p>
    <w:p w:rsidR="001A6898" w:rsidRPr="001A6898" w:rsidRDefault="001A6898" w:rsidP="00D57D92">
      <w:pPr>
        <w:pStyle w:val="ACNCproformalist"/>
        <w:spacing w:before="100"/>
        <w:ind w:left="357" w:hanging="357"/>
        <w:rPr>
          <w:b/>
        </w:rPr>
      </w:pPr>
      <w:r w:rsidRPr="001A6898">
        <w:rPr>
          <w:b/>
        </w:rPr>
        <w:t>Challenge to member’s right to vote</w:t>
      </w:r>
    </w:p>
    <w:p w:rsidR="001A6898" w:rsidRDefault="001A6898" w:rsidP="00D57D92">
      <w:pPr>
        <w:pStyle w:val="ListParagraph"/>
        <w:numPr>
          <w:ilvl w:val="1"/>
          <w:numId w:val="3"/>
        </w:numPr>
        <w:spacing w:before="100" w:after="0" w:line="240" w:lineRule="auto"/>
      </w:pPr>
      <w:bookmarkStart w:id="111" w:name="_Ref390335957"/>
      <w:bookmarkStart w:id="112" w:name="_Ref393966252"/>
      <w:r w:rsidRPr="00F949D8">
        <w:t xml:space="preserve">A member or the chairperson </w:t>
      </w:r>
      <w:r>
        <w:t xml:space="preserve">may only </w:t>
      </w:r>
      <w:r w:rsidRPr="00F949D8">
        <w:t xml:space="preserve">challenge a person’s right to vote at a </w:t>
      </w:r>
      <w:r w:rsidRPr="00F949D8">
        <w:rPr>
          <w:b/>
        </w:rPr>
        <w:t>general meeting</w:t>
      </w:r>
      <w:bookmarkEnd w:id="111"/>
      <w:r w:rsidRPr="00F949D8">
        <w:t xml:space="preserve"> at that meeting.</w:t>
      </w:r>
      <w:bookmarkEnd w:id="112"/>
    </w:p>
    <w:p w:rsidR="001A6898" w:rsidRDefault="001A6898" w:rsidP="001A6898">
      <w:pPr>
        <w:pStyle w:val="ListParagraph"/>
        <w:numPr>
          <w:ilvl w:val="1"/>
          <w:numId w:val="3"/>
        </w:numPr>
        <w:spacing w:after="0" w:line="240" w:lineRule="auto"/>
      </w:pPr>
      <w:r w:rsidRPr="00F949D8">
        <w:t xml:space="preserve">If a challenge is made under clause </w:t>
      </w:r>
      <w:r>
        <w:fldChar w:fldCharType="begin"/>
      </w:r>
      <w:r>
        <w:instrText xml:space="preserve"> REF _Ref393966252 \r \h  \* MERGEFORMAT </w:instrText>
      </w:r>
      <w:r>
        <w:fldChar w:fldCharType="separate"/>
      </w:r>
      <w:r w:rsidR="00820421">
        <w:t>33.1</w:t>
      </w:r>
      <w:r>
        <w:fldChar w:fldCharType="end"/>
      </w:r>
      <w:r w:rsidRPr="00F949D8">
        <w:t xml:space="preserve">, the chairperson must decide whether or not </w:t>
      </w:r>
      <w:r w:rsidR="00F416FF">
        <w:t>the</w:t>
      </w:r>
      <w:r w:rsidRPr="00F949D8">
        <w:t xml:space="preserve"> person </w:t>
      </w:r>
      <w:r>
        <w:t>may</w:t>
      </w:r>
      <w:r w:rsidRPr="00F949D8">
        <w:t xml:space="preserve"> vote. The chairperson’s decision is final.</w:t>
      </w:r>
      <w:r>
        <w:t xml:space="preserve"> </w:t>
      </w:r>
    </w:p>
    <w:p w:rsidR="001A6898" w:rsidRPr="00311881" w:rsidRDefault="001A6898" w:rsidP="00D57D92">
      <w:pPr>
        <w:pStyle w:val="ACNCproformalist"/>
        <w:spacing w:before="100"/>
        <w:ind w:left="357" w:hanging="357"/>
        <w:rPr>
          <w:b/>
        </w:rPr>
      </w:pPr>
      <w:r>
        <w:rPr>
          <w:b/>
        </w:rPr>
        <w:t xml:space="preserve">How voting is carried out </w:t>
      </w:r>
    </w:p>
    <w:p w:rsidR="001A6898" w:rsidRDefault="001A6898" w:rsidP="00C818F3">
      <w:pPr>
        <w:pStyle w:val="ListParagraph"/>
        <w:numPr>
          <w:ilvl w:val="1"/>
          <w:numId w:val="3"/>
        </w:numPr>
        <w:spacing w:before="120" w:after="0" w:line="240" w:lineRule="auto"/>
        <w:ind w:left="661" w:hanging="661"/>
      </w:pPr>
      <w:bookmarkStart w:id="113" w:name="_Ref362370585"/>
      <w:r>
        <w:t xml:space="preserve">Voting must be conducted and decided by: </w:t>
      </w:r>
    </w:p>
    <w:p w:rsidR="001A6898" w:rsidRDefault="001A6898" w:rsidP="001A6898">
      <w:pPr>
        <w:pStyle w:val="ListParagraph"/>
        <w:numPr>
          <w:ilvl w:val="2"/>
          <w:numId w:val="3"/>
        </w:numPr>
        <w:spacing w:after="0" w:line="240" w:lineRule="auto"/>
      </w:pPr>
      <w:r>
        <w:t>a show of hands</w:t>
      </w:r>
    </w:p>
    <w:p w:rsidR="001A6898" w:rsidRDefault="001A6898" w:rsidP="001A6898">
      <w:pPr>
        <w:pStyle w:val="ListParagraph"/>
        <w:numPr>
          <w:ilvl w:val="2"/>
          <w:numId w:val="3"/>
        </w:numPr>
        <w:spacing w:after="0" w:line="240" w:lineRule="auto"/>
      </w:pPr>
      <w:r>
        <w:lastRenderedPageBreak/>
        <w:t>a vote in writing, or</w:t>
      </w:r>
    </w:p>
    <w:p w:rsidR="001A6898" w:rsidRDefault="001A6898" w:rsidP="001A6898">
      <w:pPr>
        <w:pStyle w:val="ListParagraph"/>
        <w:numPr>
          <w:ilvl w:val="2"/>
          <w:numId w:val="3"/>
        </w:numPr>
        <w:spacing w:after="0" w:line="240" w:lineRule="auto"/>
      </w:pPr>
      <w:r>
        <w:t>another method chosen by the chairperson that is fair and reasonable in the circumstances.</w:t>
      </w:r>
    </w:p>
    <w:bookmarkEnd w:id="113"/>
    <w:p w:rsidR="001A6898" w:rsidRDefault="001A6898" w:rsidP="001A6898">
      <w:pPr>
        <w:pStyle w:val="ListParagraph"/>
        <w:numPr>
          <w:ilvl w:val="1"/>
          <w:numId w:val="3"/>
        </w:numPr>
        <w:spacing w:after="0" w:line="240" w:lineRule="auto"/>
      </w:pPr>
      <w:r>
        <w:t>Before a vote is taken, the chairperson must state whether any proxy votes have been received and, if so, how the proxy votes will be cast.</w:t>
      </w:r>
    </w:p>
    <w:p w:rsidR="001A6898" w:rsidRDefault="001A6898" w:rsidP="001A6898">
      <w:pPr>
        <w:pStyle w:val="ListParagraph"/>
        <w:numPr>
          <w:ilvl w:val="1"/>
          <w:numId w:val="3"/>
        </w:numPr>
        <w:spacing w:after="0" w:line="240" w:lineRule="auto"/>
      </w:pPr>
      <w:r>
        <w:t xml:space="preserve">On a show of hands, the chairperson’s decision is conclusive evidence of the result of the vote. </w:t>
      </w:r>
    </w:p>
    <w:p w:rsidR="00D6716A" w:rsidRDefault="001A6898" w:rsidP="00D6716A">
      <w:pPr>
        <w:pStyle w:val="ListParagraph"/>
        <w:numPr>
          <w:ilvl w:val="1"/>
          <w:numId w:val="3"/>
        </w:numPr>
        <w:spacing w:after="0" w:line="240" w:lineRule="auto"/>
      </w:pPr>
      <w:r>
        <w:t xml:space="preserve">The chairperson and the meeting minutes do not need to state the number or proportion of the votes recorded in favour or against on a show of hands. </w:t>
      </w:r>
    </w:p>
    <w:p w:rsidR="001A6898" w:rsidRPr="001A6898" w:rsidRDefault="001A6898" w:rsidP="00D57D92">
      <w:pPr>
        <w:pStyle w:val="ACNCproformalist"/>
        <w:spacing w:before="100"/>
        <w:ind w:left="357" w:hanging="357"/>
        <w:rPr>
          <w:b/>
        </w:rPr>
      </w:pPr>
      <w:r w:rsidRPr="001A6898">
        <w:rPr>
          <w:b/>
        </w:rPr>
        <w:t xml:space="preserve">When and how a vote in writing must be held </w:t>
      </w:r>
    </w:p>
    <w:p w:rsidR="001A6898" w:rsidRDefault="001A6898" w:rsidP="00C818F3">
      <w:pPr>
        <w:pStyle w:val="ListParagraph"/>
        <w:numPr>
          <w:ilvl w:val="1"/>
          <w:numId w:val="3"/>
        </w:numPr>
        <w:spacing w:before="120" w:after="0" w:line="240" w:lineRule="auto"/>
        <w:ind w:left="661" w:hanging="661"/>
      </w:pPr>
      <w:bookmarkStart w:id="114" w:name="_Ref382914364"/>
      <w:r>
        <w:t xml:space="preserve">A vote in writing may be </w:t>
      </w:r>
      <w:r w:rsidRPr="00E96763">
        <w:t>demanded on any resolution instead</w:t>
      </w:r>
      <w:r>
        <w:t xml:space="preserve"> of or after a vote by a show of hands by:</w:t>
      </w:r>
      <w:bookmarkEnd w:id="114"/>
    </w:p>
    <w:p w:rsidR="001A6898" w:rsidRDefault="001A6898" w:rsidP="001A6898">
      <w:pPr>
        <w:pStyle w:val="ListParagraph"/>
        <w:numPr>
          <w:ilvl w:val="2"/>
          <w:numId w:val="3"/>
        </w:numPr>
        <w:spacing w:after="0" w:line="240" w:lineRule="auto"/>
      </w:pPr>
      <w:r>
        <w:t xml:space="preserve">at least five </w:t>
      </w:r>
      <w:r w:rsidRPr="008909C2">
        <w:rPr>
          <w:b/>
        </w:rPr>
        <w:t>members present</w:t>
      </w:r>
      <w:r>
        <w:t xml:space="preserve"> </w:t>
      </w:r>
    </w:p>
    <w:p w:rsidR="001A6898" w:rsidRDefault="001A6898" w:rsidP="001A6898">
      <w:pPr>
        <w:pStyle w:val="ListParagraph"/>
        <w:numPr>
          <w:ilvl w:val="2"/>
          <w:numId w:val="3"/>
        </w:numPr>
        <w:spacing w:after="0" w:line="240" w:lineRule="auto"/>
      </w:pPr>
      <w:r w:rsidRPr="008909C2">
        <w:rPr>
          <w:b/>
        </w:rPr>
        <w:t>members present</w:t>
      </w:r>
      <w:r>
        <w:t xml:space="preserve"> with at least 5% of the votes that may be passed on the resolution on the vote in writing (worked out as at the midnight before the vote in writing is demanded), or</w:t>
      </w:r>
    </w:p>
    <w:p w:rsidR="001A6898" w:rsidRDefault="001A6898" w:rsidP="001A6898">
      <w:pPr>
        <w:pStyle w:val="ListParagraph"/>
        <w:numPr>
          <w:ilvl w:val="2"/>
          <w:numId w:val="3"/>
        </w:numPr>
        <w:spacing w:after="0" w:line="240" w:lineRule="auto"/>
      </w:pPr>
      <w:r>
        <w:t>the chairperson.</w:t>
      </w:r>
    </w:p>
    <w:p w:rsidR="001A6898" w:rsidRDefault="001A6898" w:rsidP="001A6898">
      <w:pPr>
        <w:pStyle w:val="ACNCproformasublist"/>
        <w:numPr>
          <w:ilvl w:val="1"/>
          <w:numId w:val="3"/>
        </w:numPr>
      </w:pPr>
      <w:bookmarkStart w:id="115" w:name="_Ref382914356"/>
      <w:r>
        <w:t xml:space="preserve">A vote in writing must be taken when and how the chairperson directs, unless clause </w:t>
      </w:r>
      <w:r>
        <w:fldChar w:fldCharType="begin"/>
      </w:r>
      <w:r>
        <w:instrText xml:space="preserve"> REF _Ref385409248 \r \h </w:instrText>
      </w:r>
      <w:r>
        <w:fldChar w:fldCharType="separate"/>
      </w:r>
      <w:r w:rsidR="00820421">
        <w:t>35.3</w:t>
      </w:r>
      <w:r>
        <w:fldChar w:fldCharType="end"/>
      </w:r>
      <w:r>
        <w:t xml:space="preserve"> applies.</w:t>
      </w:r>
      <w:bookmarkEnd w:id="115"/>
    </w:p>
    <w:p w:rsidR="001A6898" w:rsidRDefault="001A6898" w:rsidP="001A6898">
      <w:pPr>
        <w:pStyle w:val="ACNCproformasublist"/>
        <w:numPr>
          <w:ilvl w:val="1"/>
          <w:numId w:val="3"/>
        </w:numPr>
      </w:pPr>
      <w:bookmarkStart w:id="116" w:name="_Ref385409248"/>
      <w:r>
        <w:t xml:space="preserve">A vote in writing must be held immediately if it is demanded under clause </w:t>
      </w:r>
      <w:r>
        <w:fldChar w:fldCharType="begin"/>
      </w:r>
      <w:r>
        <w:instrText xml:space="preserve"> REF _Ref382914364 \r \h </w:instrText>
      </w:r>
      <w:r>
        <w:fldChar w:fldCharType="separate"/>
      </w:r>
      <w:r w:rsidR="00820421">
        <w:t>35.1</w:t>
      </w:r>
      <w:r>
        <w:fldChar w:fldCharType="end"/>
      </w:r>
      <w:r>
        <w:t>:</w:t>
      </w:r>
      <w:bookmarkEnd w:id="116"/>
    </w:p>
    <w:p w:rsidR="001A6898" w:rsidRDefault="001A6898" w:rsidP="001A6898">
      <w:pPr>
        <w:pStyle w:val="ListParagraph"/>
        <w:numPr>
          <w:ilvl w:val="2"/>
          <w:numId w:val="3"/>
        </w:numPr>
        <w:spacing w:after="0" w:line="240" w:lineRule="auto"/>
      </w:pPr>
      <w:r>
        <w:t xml:space="preserve">for the election of a chairperson under clause </w:t>
      </w:r>
      <w:r>
        <w:fldChar w:fldCharType="begin"/>
      </w:r>
      <w:r>
        <w:instrText xml:space="preserve"> REF _Ref389488400 \r \h </w:instrText>
      </w:r>
      <w:r>
        <w:fldChar w:fldCharType="separate"/>
      </w:r>
      <w:r w:rsidR="00820421">
        <w:t>26.2</w:t>
      </w:r>
      <w:r>
        <w:fldChar w:fldCharType="end"/>
      </w:r>
      <w:r>
        <w:t>, or</w:t>
      </w:r>
    </w:p>
    <w:p w:rsidR="001A6898" w:rsidRDefault="001A6898" w:rsidP="001A6898">
      <w:pPr>
        <w:pStyle w:val="ListParagraph"/>
        <w:numPr>
          <w:ilvl w:val="2"/>
          <w:numId w:val="3"/>
        </w:numPr>
        <w:spacing w:after="0" w:line="240" w:lineRule="auto"/>
      </w:pPr>
      <w:r>
        <w:t>to decide whether to adjourn the meeting.</w:t>
      </w:r>
    </w:p>
    <w:p w:rsidR="001A6898" w:rsidRPr="001A6898" w:rsidRDefault="001A6898" w:rsidP="00540456">
      <w:pPr>
        <w:pStyle w:val="ACNCproformalist"/>
        <w:numPr>
          <w:ilvl w:val="1"/>
          <w:numId w:val="3"/>
        </w:numPr>
        <w:spacing w:before="0"/>
        <w:rPr>
          <w:b/>
        </w:rPr>
      </w:pPr>
      <w:r>
        <w:t xml:space="preserve">A demand for a vote in writing may be withdrawn. </w:t>
      </w:r>
      <w:bookmarkStart w:id="117" w:name="_Ref391996092"/>
    </w:p>
    <w:p w:rsidR="001A6898" w:rsidRPr="00820938" w:rsidRDefault="001A6898" w:rsidP="00D57D92">
      <w:pPr>
        <w:pStyle w:val="ACNCproformalist"/>
        <w:spacing w:before="100"/>
        <w:ind w:left="357" w:hanging="357"/>
        <w:rPr>
          <w:b/>
        </w:rPr>
      </w:pPr>
      <w:r w:rsidRPr="001A6898">
        <w:rPr>
          <w:b/>
        </w:rPr>
        <w:t xml:space="preserve">Appointment of proxy </w:t>
      </w:r>
      <w:bookmarkEnd w:id="117"/>
    </w:p>
    <w:p w:rsidR="001A6898" w:rsidRPr="00F949D8" w:rsidRDefault="001A6898" w:rsidP="00C818F3">
      <w:pPr>
        <w:pStyle w:val="ListParagraph"/>
        <w:numPr>
          <w:ilvl w:val="1"/>
          <w:numId w:val="3"/>
        </w:numPr>
        <w:spacing w:before="120" w:after="0" w:line="240" w:lineRule="auto"/>
      </w:pPr>
      <w:r w:rsidRPr="00F949D8">
        <w:t>A member may</w:t>
      </w:r>
      <w:r>
        <w:t xml:space="preserve"> appoint a proxy to </w:t>
      </w:r>
      <w:r w:rsidRPr="00F949D8">
        <w:t xml:space="preserve">attend and vote at a </w:t>
      </w:r>
      <w:r w:rsidRPr="00F949D8">
        <w:rPr>
          <w:b/>
        </w:rPr>
        <w:t>general meeting</w:t>
      </w:r>
      <w:r>
        <w:t xml:space="preserve"> on their behalf</w:t>
      </w:r>
      <w:r w:rsidRPr="00F949D8">
        <w:t xml:space="preserve">.  </w:t>
      </w:r>
    </w:p>
    <w:p w:rsidR="001A6898" w:rsidRPr="00F949D8" w:rsidRDefault="001A6898" w:rsidP="001A6898">
      <w:pPr>
        <w:pStyle w:val="ListParagraph"/>
        <w:numPr>
          <w:ilvl w:val="1"/>
          <w:numId w:val="3"/>
        </w:numPr>
        <w:spacing w:after="0" w:line="240" w:lineRule="auto"/>
      </w:pPr>
      <w:r w:rsidRPr="00F949D8">
        <w:t xml:space="preserve">A proxy </w:t>
      </w:r>
      <w:r w:rsidR="00F416FF">
        <w:t>does not need to</w:t>
      </w:r>
      <w:r w:rsidR="00F416FF" w:rsidRPr="00F949D8" w:rsidDel="00F416FF">
        <w:t xml:space="preserve"> </w:t>
      </w:r>
      <w:r w:rsidRPr="00F949D8">
        <w:t xml:space="preserve"> be a member.</w:t>
      </w:r>
    </w:p>
    <w:p w:rsidR="001A6898" w:rsidRPr="00F949D8" w:rsidRDefault="001A6898" w:rsidP="001A6898">
      <w:pPr>
        <w:pStyle w:val="ListParagraph"/>
        <w:numPr>
          <w:ilvl w:val="1"/>
          <w:numId w:val="3"/>
        </w:numPr>
        <w:spacing w:after="0" w:line="240" w:lineRule="auto"/>
      </w:pPr>
      <w:r w:rsidRPr="00F949D8">
        <w:t>A proxy appointed to attend and vote for a member has the same rights as the member to:</w:t>
      </w:r>
    </w:p>
    <w:p w:rsidR="001A6898" w:rsidRPr="00F949D8" w:rsidRDefault="001A6898" w:rsidP="001A6898">
      <w:pPr>
        <w:pStyle w:val="ListParagraph"/>
        <w:numPr>
          <w:ilvl w:val="2"/>
          <w:numId w:val="3"/>
        </w:numPr>
        <w:spacing w:after="0" w:line="240" w:lineRule="auto"/>
      </w:pPr>
      <w:r>
        <w:t>speak at the meeting</w:t>
      </w:r>
    </w:p>
    <w:p w:rsidR="001A6898" w:rsidRDefault="001A6898" w:rsidP="001A6898">
      <w:pPr>
        <w:pStyle w:val="ListParagraph"/>
        <w:numPr>
          <w:ilvl w:val="2"/>
          <w:numId w:val="3"/>
        </w:numPr>
        <w:spacing w:after="0" w:line="240" w:lineRule="auto"/>
      </w:pPr>
      <w:r w:rsidRPr="00F949D8">
        <w:t>vote in a vote in writing (but only to the extent allowed by the appointment), and</w:t>
      </w:r>
    </w:p>
    <w:p w:rsidR="004F42E1" w:rsidRPr="00F949D8" w:rsidRDefault="004F42E1" w:rsidP="001A6898">
      <w:pPr>
        <w:pStyle w:val="ListParagraph"/>
        <w:numPr>
          <w:ilvl w:val="2"/>
          <w:numId w:val="3"/>
        </w:numPr>
        <w:spacing w:after="0" w:line="240" w:lineRule="auto"/>
      </w:pPr>
      <w:r w:rsidRPr="00F949D8">
        <w:t xml:space="preserve">join in to demand a vote in writing under clause </w:t>
      </w:r>
      <w:r>
        <w:fldChar w:fldCharType="begin"/>
      </w:r>
      <w:r>
        <w:instrText xml:space="preserve"> REF _Ref382914364 \r \h  \* MERGEFORMAT </w:instrText>
      </w:r>
      <w:r>
        <w:fldChar w:fldCharType="separate"/>
      </w:r>
      <w:r w:rsidR="00820421">
        <w:t>35.1</w:t>
      </w:r>
      <w:r>
        <w:fldChar w:fldCharType="end"/>
      </w:r>
      <w:r w:rsidRPr="00F949D8">
        <w:t>.</w:t>
      </w:r>
    </w:p>
    <w:p w:rsidR="001A6898" w:rsidRDefault="001A6898" w:rsidP="00EC2154">
      <w:pPr>
        <w:pStyle w:val="ListParagraph"/>
        <w:numPr>
          <w:ilvl w:val="1"/>
          <w:numId w:val="3"/>
        </w:numPr>
        <w:spacing w:before="80" w:after="0" w:line="240" w:lineRule="auto"/>
      </w:pPr>
      <w:r w:rsidRPr="00F949D8">
        <w:t>An appointment of proxy (proxy form) must be</w:t>
      </w:r>
      <w:r>
        <w:t xml:space="preserve"> signed by the member appointing the proxy and must contain:</w:t>
      </w:r>
    </w:p>
    <w:p w:rsidR="001A6898" w:rsidRDefault="001A6898" w:rsidP="001A6898">
      <w:pPr>
        <w:pStyle w:val="ListParagraph"/>
        <w:numPr>
          <w:ilvl w:val="2"/>
          <w:numId w:val="3"/>
        </w:numPr>
        <w:spacing w:after="0" w:line="240" w:lineRule="auto"/>
      </w:pPr>
      <w:r>
        <w:t>the member’s name and address</w:t>
      </w:r>
    </w:p>
    <w:p w:rsidR="001A6898" w:rsidRDefault="001A6898" w:rsidP="001A6898">
      <w:pPr>
        <w:pStyle w:val="ListParagraph"/>
        <w:numPr>
          <w:ilvl w:val="2"/>
          <w:numId w:val="3"/>
        </w:numPr>
        <w:spacing w:after="0" w:line="240" w:lineRule="auto"/>
      </w:pPr>
      <w:r>
        <w:t xml:space="preserve">the </w:t>
      </w:r>
      <w:r w:rsidRPr="008909C2">
        <w:rPr>
          <w:b/>
        </w:rPr>
        <w:t>company</w:t>
      </w:r>
      <w:r>
        <w:t>’s name</w:t>
      </w:r>
    </w:p>
    <w:p w:rsidR="001A6898" w:rsidRDefault="001A6898" w:rsidP="001A6898">
      <w:pPr>
        <w:pStyle w:val="ListParagraph"/>
        <w:numPr>
          <w:ilvl w:val="2"/>
          <w:numId w:val="3"/>
        </w:numPr>
        <w:spacing w:after="0" w:line="240" w:lineRule="auto"/>
      </w:pPr>
      <w:r>
        <w:t>the proxy’s name or the name of the office held by the proxy, and</w:t>
      </w:r>
    </w:p>
    <w:p w:rsidR="001A6898" w:rsidRDefault="001A6898" w:rsidP="001A6898">
      <w:pPr>
        <w:pStyle w:val="ListParagraph"/>
        <w:numPr>
          <w:ilvl w:val="2"/>
          <w:numId w:val="3"/>
        </w:numPr>
        <w:spacing w:after="0" w:line="240" w:lineRule="auto"/>
      </w:pPr>
      <w:r>
        <w:t>the meeting(s) at which the appointment may be used.</w:t>
      </w:r>
    </w:p>
    <w:p w:rsidR="001A6898" w:rsidRDefault="001A6898" w:rsidP="00EC2154">
      <w:pPr>
        <w:pStyle w:val="ListParagraph"/>
        <w:numPr>
          <w:ilvl w:val="1"/>
          <w:numId w:val="3"/>
        </w:numPr>
        <w:spacing w:before="80" w:after="0" w:line="240" w:lineRule="auto"/>
      </w:pPr>
      <w:r>
        <w:t>A proxy appointment may be standing (ongoing).</w:t>
      </w:r>
    </w:p>
    <w:p w:rsidR="001A6898" w:rsidRDefault="001A6898" w:rsidP="00EC2154">
      <w:pPr>
        <w:pStyle w:val="ListParagraph"/>
        <w:numPr>
          <w:ilvl w:val="1"/>
          <w:numId w:val="3"/>
        </w:numPr>
        <w:spacing w:before="80" w:after="0" w:line="240" w:lineRule="auto"/>
      </w:pPr>
      <w:bookmarkStart w:id="118" w:name="_Ref405961924"/>
      <w:r>
        <w:t xml:space="preserve">Proxy forms must be received by the </w:t>
      </w:r>
      <w:r>
        <w:rPr>
          <w:b/>
        </w:rPr>
        <w:t xml:space="preserve">company </w:t>
      </w:r>
      <w:r>
        <w:t xml:space="preserve">at the address stated in the notice under clause </w:t>
      </w:r>
      <w:r>
        <w:fldChar w:fldCharType="begin"/>
      </w:r>
      <w:r>
        <w:instrText xml:space="preserve"> REF _Ref393966296 \r \h  \* MERGEFORMAT </w:instrText>
      </w:r>
      <w:r>
        <w:fldChar w:fldCharType="separate"/>
      </w:r>
      <w:r w:rsidR="00820421">
        <w:t>21.5(d)</w:t>
      </w:r>
      <w:r>
        <w:fldChar w:fldCharType="end"/>
      </w:r>
      <w:r>
        <w:t xml:space="preserve"> or at the </w:t>
      </w:r>
      <w:r>
        <w:rPr>
          <w:b/>
        </w:rPr>
        <w:t>company</w:t>
      </w:r>
      <w:r>
        <w:t>’s registered address at least 48 hours before a meeting.</w:t>
      </w:r>
      <w:bookmarkEnd w:id="118"/>
      <w:r>
        <w:t xml:space="preserve"> </w:t>
      </w:r>
    </w:p>
    <w:p w:rsidR="001A6898" w:rsidRDefault="001A6898" w:rsidP="00F95046">
      <w:pPr>
        <w:pStyle w:val="ListParagraph"/>
        <w:numPr>
          <w:ilvl w:val="1"/>
          <w:numId w:val="3"/>
        </w:numPr>
        <w:spacing w:before="80" w:after="0" w:line="240" w:lineRule="auto"/>
      </w:pPr>
      <w:r>
        <w:t>A proxy does not have the authority to speak and vote for a member at a meeting while the member is at the meeting.</w:t>
      </w:r>
    </w:p>
    <w:p w:rsidR="001A6898" w:rsidRDefault="001A6898" w:rsidP="00F95046">
      <w:pPr>
        <w:pStyle w:val="ACNCproformalist"/>
        <w:numPr>
          <w:ilvl w:val="1"/>
          <w:numId w:val="3"/>
        </w:numPr>
        <w:spacing w:before="80"/>
      </w:pPr>
      <w:r>
        <w:lastRenderedPageBreak/>
        <w:t xml:space="preserve">Unless the </w:t>
      </w:r>
      <w:r w:rsidRPr="0096430D">
        <w:rPr>
          <w:b/>
        </w:rPr>
        <w:t>company</w:t>
      </w:r>
      <w:r>
        <w:t xml:space="preserve"> receives written notice before the start or resumption of a </w:t>
      </w:r>
      <w:r>
        <w:rPr>
          <w:b/>
        </w:rPr>
        <w:t>general meeting</w:t>
      </w:r>
      <w:r>
        <w:t xml:space="preserve"> at which a proxy votes, a vote cast by the proxy is valid even if, before the proxy votes, the appointing member:</w:t>
      </w:r>
    </w:p>
    <w:p w:rsidR="001A6898" w:rsidRDefault="001A6898" w:rsidP="001A6898">
      <w:pPr>
        <w:pStyle w:val="ListParagraph"/>
        <w:numPr>
          <w:ilvl w:val="2"/>
          <w:numId w:val="3"/>
        </w:numPr>
        <w:spacing w:after="0" w:line="240" w:lineRule="auto"/>
      </w:pPr>
      <w:r>
        <w:t>dies</w:t>
      </w:r>
    </w:p>
    <w:p w:rsidR="001A6898" w:rsidRDefault="001A6898" w:rsidP="001A6898">
      <w:pPr>
        <w:pStyle w:val="ListParagraph"/>
        <w:numPr>
          <w:ilvl w:val="2"/>
          <w:numId w:val="3"/>
        </w:numPr>
        <w:spacing w:after="0" w:line="240" w:lineRule="auto"/>
      </w:pPr>
      <w:r>
        <w:t xml:space="preserve">is mentally incapacitated </w:t>
      </w:r>
    </w:p>
    <w:p w:rsidR="001A6898" w:rsidRDefault="001A6898" w:rsidP="001A6898">
      <w:pPr>
        <w:pStyle w:val="ListParagraph"/>
        <w:numPr>
          <w:ilvl w:val="2"/>
          <w:numId w:val="3"/>
        </w:numPr>
        <w:spacing w:after="0" w:line="240" w:lineRule="auto"/>
      </w:pPr>
      <w:r>
        <w:t>revokes the proxy’s appointment</w:t>
      </w:r>
      <w:r w:rsidR="00530A6A">
        <w:t>,</w:t>
      </w:r>
      <w:r>
        <w:t xml:space="preserve"> or</w:t>
      </w:r>
    </w:p>
    <w:p w:rsidR="001A6898" w:rsidRDefault="001A6898" w:rsidP="001A6898">
      <w:pPr>
        <w:pStyle w:val="ListParagraph"/>
        <w:numPr>
          <w:ilvl w:val="2"/>
          <w:numId w:val="3"/>
        </w:numPr>
        <w:spacing w:after="0" w:line="240" w:lineRule="auto"/>
      </w:pPr>
      <w:r>
        <w:t>revokes the authority of a representative or agent who appointed the proxy.</w:t>
      </w:r>
    </w:p>
    <w:p w:rsidR="0035073C" w:rsidRPr="0035073C" w:rsidRDefault="001A6898" w:rsidP="00F95046">
      <w:pPr>
        <w:pStyle w:val="ACNCproformalist"/>
        <w:numPr>
          <w:ilvl w:val="1"/>
          <w:numId w:val="3"/>
        </w:numPr>
        <w:spacing w:before="80"/>
        <w:rPr>
          <w:b/>
        </w:rPr>
      </w:pPr>
      <w:r>
        <w:t>A proxy appointment may specify the way the proxy must vote on a particular resolution.</w:t>
      </w:r>
      <w:r w:rsidR="0035073C">
        <w:t xml:space="preserve"> </w:t>
      </w:r>
    </w:p>
    <w:p w:rsidR="0035073C" w:rsidRPr="00820938" w:rsidRDefault="0035073C" w:rsidP="00EC2154">
      <w:pPr>
        <w:pStyle w:val="ACNCproformalist"/>
        <w:spacing w:before="160"/>
        <w:ind w:left="357" w:hanging="357"/>
        <w:rPr>
          <w:b/>
        </w:rPr>
      </w:pPr>
      <w:r w:rsidRPr="00820938">
        <w:rPr>
          <w:b/>
        </w:rPr>
        <w:t>Voting by proxy</w:t>
      </w:r>
    </w:p>
    <w:p w:rsidR="0035073C" w:rsidRDefault="0035073C" w:rsidP="00F95046">
      <w:pPr>
        <w:pStyle w:val="ListParagraph"/>
        <w:numPr>
          <w:ilvl w:val="1"/>
          <w:numId w:val="3"/>
        </w:numPr>
        <w:spacing w:before="80" w:after="0" w:line="240" w:lineRule="auto"/>
        <w:contextualSpacing w:val="0"/>
      </w:pPr>
      <w:r>
        <w:t>A proxy is</w:t>
      </w:r>
      <w:r w:rsidRPr="00F949D8">
        <w:t xml:space="preserve"> not entitled to vote on a show of hands (but this does not prevent </w:t>
      </w:r>
      <w:r>
        <w:t xml:space="preserve">a </w:t>
      </w:r>
      <w:r w:rsidRPr="00F949D8">
        <w:t xml:space="preserve">member appointed as </w:t>
      </w:r>
      <w:r>
        <w:t xml:space="preserve">a </w:t>
      </w:r>
      <w:r w:rsidRPr="00F949D8">
        <w:t>prox</w:t>
      </w:r>
      <w:r>
        <w:t>y</w:t>
      </w:r>
      <w:r w:rsidRPr="00F949D8">
        <w:t xml:space="preserve"> from voting as</w:t>
      </w:r>
      <w:r>
        <w:t xml:space="preserve"> a</w:t>
      </w:r>
      <w:r w:rsidRPr="00F949D8">
        <w:t xml:space="preserve"> member on a show of hands).</w:t>
      </w:r>
    </w:p>
    <w:p w:rsidR="0035073C" w:rsidRDefault="0035073C" w:rsidP="00F95046">
      <w:pPr>
        <w:pStyle w:val="ListParagraph"/>
        <w:numPr>
          <w:ilvl w:val="1"/>
          <w:numId w:val="3"/>
        </w:numPr>
        <w:spacing w:before="80" w:after="0" w:line="240" w:lineRule="auto"/>
        <w:contextualSpacing w:val="0"/>
      </w:pPr>
      <w:r>
        <w:t>When a vote in writing is held, a proxy:</w:t>
      </w:r>
    </w:p>
    <w:p w:rsidR="0035073C" w:rsidRDefault="0035073C" w:rsidP="0035073C">
      <w:pPr>
        <w:pStyle w:val="ListParagraph"/>
        <w:numPr>
          <w:ilvl w:val="2"/>
          <w:numId w:val="3"/>
        </w:numPr>
        <w:spacing w:after="0" w:line="240" w:lineRule="auto"/>
      </w:pPr>
      <w:r>
        <w:t>does not need to vote, unless the proxy appointment specifies the way they must vote</w:t>
      </w:r>
    </w:p>
    <w:p w:rsidR="0035073C" w:rsidRDefault="0035073C" w:rsidP="0035073C">
      <w:pPr>
        <w:pStyle w:val="ListParagraph"/>
        <w:numPr>
          <w:ilvl w:val="2"/>
          <w:numId w:val="3"/>
        </w:numPr>
        <w:spacing w:after="0" w:line="240" w:lineRule="auto"/>
      </w:pPr>
      <w:r>
        <w:t>if the way they must vote is specified on the proxy form, must vote that way, and</w:t>
      </w:r>
    </w:p>
    <w:p w:rsidR="001A6898" w:rsidRPr="00F949D8" w:rsidRDefault="0035073C" w:rsidP="0035073C">
      <w:pPr>
        <w:pStyle w:val="ListParagraph"/>
        <w:numPr>
          <w:ilvl w:val="2"/>
          <w:numId w:val="3"/>
        </w:numPr>
        <w:spacing w:after="0" w:line="240" w:lineRule="auto"/>
      </w:pPr>
      <w:r>
        <w:t>if the proxy is also a member or holds more than one proxy, may cast the votes held in different ways.</w:t>
      </w:r>
    </w:p>
    <w:p w:rsidR="007C5E19" w:rsidRPr="00CE7CA2" w:rsidRDefault="0035073C" w:rsidP="00C1523D">
      <w:pPr>
        <w:pStyle w:val="Heading2"/>
      </w:pPr>
      <w:r w:rsidRPr="00CE7CA2">
        <w:t xml:space="preserve">Directors </w:t>
      </w:r>
      <w:bookmarkStart w:id="119" w:name="_Ref363039033"/>
    </w:p>
    <w:p w:rsidR="0035073C" w:rsidRPr="00311881" w:rsidRDefault="0035073C" w:rsidP="00EC2154">
      <w:pPr>
        <w:pStyle w:val="ACNCproformalist"/>
        <w:spacing w:before="160"/>
        <w:ind w:left="357" w:hanging="357"/>
        <w:rPr>
          <w:b/>
        </w:rPr>
      </w:pPr>
      <w:r w:rsidRPr="00820938">
        <w:rPr>
          <w:b/>
        </w:rPr>
        <w:t>Number of directors</w:t>
      </w:r>
    </w:p>
    <w:p w:rsidR="0035073C" w:rsidRPr="00E96763" w:rsidRDefault="0035073C" w:rsidP="00F95046">
      <w:pPr>
        <w:pStyle w:val="ListParagraph"/>
        <w:spacing w:before="80" w:after="0" w:line="240" w:lineRule="auto"/>
        <w:ind w:hanging="720"/>
        <w:contextualSpacing w:val="0"/>
      </w:pPr>
      <w:r w:rsidRPr="00E96763">
        <w:t xml:space="preserve">The </w:t>
      </w:r>
      <w:r w:rsidRPr="00311881">
        <w:rPr>
          <w:b/>
        </w:rPr>
        <w:t>company</w:t>
      </w:r>
      <w:r w:rsidRPr="00E96763">
        <w:t xml:space="preserve"> must have at least three and no more than nine directors.</w:t>
      </w:r>
    </w:p>
    <w:p w:rsidR="0035073C" w:rsidRPr="00311881" w:rsidRDefault="0035073C" w:rsidP="00EC2154">
      <w:pPr>
        <w:pStyle w:val="ACNCproformalist"/>
        <w:spacing w:before="160"/>
        <w:ind w:left="357" w:hanging="357"/>
        <w:rPr>
          <w:b/>
        </w:rPr>
      </w:pPr>
      <w:r w:rsidRPr="00311881">
        <w:rPr>
          <w:b/>
        </w:rPr>
        <w:t>Election and appointment of director</w:t>
      </w:r>
      <w:bookmarkEnd w:id="119"/>
      <w:r w:rsidRPr="00311881">
        <w:rPr>
          <w:b/>
        </w:rPr>
        <w:t xml:space="preserve">s </w:t>
      </w:r>
    </w:p>
    <w:p w:rsidR="0035073C" w:rsidRPr="00E96763" w:rsidRDefault="0035073C" w:rsidP="00F95046">
      <w:pPr>
        <w:pStyle w:val="ListParagraph"/>
        <w:numPr>
          <w:ilvl w:val="1"/>
          <w:numId w:val="3"/>
        </w:numPr>
        <w:spacing w:before="80" w:after="0" w:line="240" w:lineRule="auto"/>
        <w:contextualSpacing w:val="0"/>
      </w:pPr>
      <w:bookmarkStart w:id="120" w:name="_Ref391998443"/>
      <w:bookmarkStart w:id="121" w:name="_Ref363039021"/>
      <w:r w:rsidRPr="00E96763">
        <w:t xml:space="preserve">The initial directors are the people who have </w:t>
      </w:r>
      <w:r>
        <w:t xml:space="preserve">agreed </w:t>
      </w:r>
      <w:r w:rsidRPr="00E96763">
        <w:t xml:space="preserve">to act as directors and who are named as proposed directors in the application for registration of the </w:t>
      </w:r>
      <w:r w:rsidRPr="00E96763">
        <w:rPr>
          <w:b/>
        </w:rPr>
        <w:t>company</w:t>
      </w:r>
      <w:r w:rsidRPr="00E96763">
        <w:t>.</w:t>
      </w:r>
      <w:bookmarkEnd w:id="120"/>
    </w:p>
    <w:p w:rsidR="0035073C" w:rsidRPr="002D6358" w:rsidRDefault="0035073C" w:rsidP="00F95046">
      <w:pPr>
        <w:pStyle w:val="ListParagraph"/>
        <w:numPr>
          <w:ilvl w:val="1"/>
          <w:numId w:val="3"/>
        </w:numPr>
        <w:spacing w:before="80" w:after="0" w:line="240" w:lineRule="auto"/>
        <w:contextualSpacing w:val="0"/>
      </w:pPr>
      <w:r w:rsidRPr="002D6358">
        <w:t>Apart from the initial directors and directors appointed under clause</w:t>
      </w:r>
      <w:r w:rsidR="008F5363">
        <w:t xml:space="preserve"> </w:t>
      </w:r>
      <w:r w:rsidR="008F5363">
        <w:fldChar w:fldCharType="begin"/>
      </w:r>
      <w:r w:rsidR="008F5363">
        <w:instrText xml:space="preserve"> REF _Ref405274201 \w \h </w:instrText>
      </w:r>
      <w:r w:rsidR="008F5363">
        <w:fldChar w:fldCharType="separate"/>
      </w:r>
      <w:r w:rsidR="00820421">
        <w:t>39</w:t>
      </w:r>
      <w:r w:rsidR="008F5363">
        <w:fldChar w:fldCharType="end"/>
      </w:r>
      <w:r w:rsidR="008F5363">
        <w:t>.5</w:t>
      </w:r>
      <w:r w:rsidRPr="002D6358">
        <w:t xml:space="preserve">, the members may elect a director by a resolution passed in a </w:t>
      </w:r>
      <w:r w:rsidRPr="002D6358">
        <w:rPr>
          <w:b/>
        </w:rPr>
        <w:t>general meeting</w:t>
      </w:r>
      <w:r w:rsidRPr="002D6358">
        <w:t>.</w:t>
      </w:r>
      <w:bookmarkEnd w:id="121"/>
      <w:r w:rsidRPr="002D6358">
        <w:t xml:space="preserve"> </w:t>
      </w:r>
    </w:p>
    <w:p w:rsidR="0035073C" w:rsidRPr="002D6358" w:rsidRDefault="0035073C" w:rsidP="00F95046">
      <w:pPr>
        <w:pStyle w:val="ListParagraph"/>
        <w:numPr>
          <w:ilvl w:val="1"/>
          <w:numId w:val="3"/>
        </w:numPr>
        <w:spacing w:before="80" w:after="0" w:line="240" w:lineRule="auto"/>
        <w:contextualSpacing w:val="0"/>
      </w:pPr>
      <w:r w:rsidRPr="002D6358">
        <w:t>Each of the directors must be appointed by a separate resolution, unless:</w:t>
      </w:r>
    </w:p>
    <w:p w:rsidR="0035073C" w:rsidRPr="002D6358" w:rsidRDefault="0035073C" w:rsidP="0035073C">
      <w:pPr>
        <w:pStyle w:val="ListParagraph"/>
        <w:numPr>
          <w:ilvl w:val="2"/>
          <w:numId w:val="3"/>
        </w:numPr>
        <w:spacing w:after="0" w:line="240" w:lineRule="auto"/>
      </w:pPr>
      <w:r w:rsidRPr="002D6358">
        <w:t>the members present have first passed a resolution that the appointments may be voted on together</w:t>
      </w:r>
      <w:r w:rsidR="00530A6A">
        <w:t>,</w:t>
      </w:r>
      <w:r w:rsidRPr="002D6358">
        <w:t xml:space="preserve"> and</w:t>
      </w:r>
    </w:p>
    <w:p w:rsidR="0035073C" w:rsidRPr="002D6358" w:rsidRDefault="0035073C" w:rsidP="0035073C">
      <w:pPr>
        <w:pStyle w:val="ListParagraph"/>
        <w:numPr>
          <w:ilvl w:val="2"/>
          <w:numId w:val="3"/>
        </w:numPr>
        <w:spacing w:after="0" w:line="240" w:lineRule="auto"/>
      </w:pPr>
      <w:r w:rsidRPr="002D6358">
        <w:t>no votes were cast against that resolution.</w:t>
      </w:r>
    </w:p>
    <w:p w:rsidR="0035073C" w:rsidRPr="00E96763" w:rsidRDefault="0035073C" w:rsidP="00F95046">
      <w:pPr>
        <w:pStyle w:val="ListParagraph"/>
        <w:numPr>
          <w:ilvl w:val="1"/>
          <w:numId w:val="3"/>
        </w:numPr>
        <w:spacing w:before="80" w:after="0" w:line="240" w:lineRule="auto"/>
        <w:contextualSpacing w:val="0"/>
      </w:pPr>
      <w:r w:rsidRPr="00E96763">
        <w:t xml:space="preserve">A person </w:t>
      </w:r>
      <w:r>
        <w:t>is eligible</w:t>
      </w:r>
      <w:r w:rsidRPr="00E96763">
        <w:t xml:space="preserve"> for election as a director of the </w:t>
      </w:r>
      <w:r w:rsidRPr="0096430D">
        <w:rPr>
          <w:b/>
        </w:rPr>
        <w:t>company</w:t>
      </w:r>
      <w:r w:rsidRPr="00E96763">
        <w:t xml:space="preserve"> </w:t>
      </w:r>
      <w:r>
        <w:t>if they</w:t>
      </w:r>
      <w:r w:rsidRPr="00E96763">
        <w:t>:</w:t>
      </w:r>
    </w:p>
    <w:p w:rsidR="0035073C" w:rsidRPr="00E96763" w:rsidRDefault="0035073C" w:rsidP="0035073C">
      <w:pPr>
        <w:pStyle w:val="ListParagraph"/>
        <w:numPr>
          <w:ilvl w:val="2"/>
          <w:numId w:val="3"/>
        </w:numPr>
        <w:spacing w:after="0" w:line="240" w:lineRule="auto"/>
      </w:pPr>
      <w:bookmarkStart w:id="122" w:name="_Ref393867997"/>
      <w:r>
        <w:t>are</w:t>
      </w:r>
      <w:r w:rsidRPr="00E96763">
        <w:t xml:space="preserve"> a member of the </w:t>
      </w:r>
      <w:r w:rsidRPr="00E96763">
        <w:rPr>
          <w:b/>
        </w:rPr>
        <w:t>company</w:t>
      </w:r>
      <w:r w:rsidRPr="00E96763">
        <w:t xml:space="preserve">, or a representative of a member of the </w:t>
      </w:r>
      <w:r w:rsidRPr="00E96763">
        <w:rPr>
          <w:b/>
        </w:rPr>
        <w:t>company</w:t>
      </w:r>
      <w:r>
        <w:rPr>
          <w:b/>
        </w:rPr>
        <w:t xml:space="preserve"> </w:t>
      </w:r>
      <w:r w:rsidRPr="00FE239F">
        <w:t>(appointed under clause 24)</w:t>
      </w:r>
      <w:bookmarkEnd w:id="122"/>
      <w:r w:rsidRPr="00E96763">
        <w:t xml:space="preserve"> </w:t>
      </w:r>
    </w:p>
    <w:p w:rsidR="0035073C" w:rsidRPr="00E96763" w:rsidRDefault="0035073C" w:rsidP="0035073C">
      <w:pPr>
        <w:pStyle w:val="ListParagraph"/>
        <w:numPr>
          <w:ilvl w:val="2"/>
          <w:numId w:val="3"/>
        </w:numPr>
        <w:spacing w:after="0" w:line="240" w:lineRule="auto"/>
        <w:rPr>
          <w:bCs/>
        </w:rPr>
      </w:pPr>
      <w:r>
        <w:rPr>
          <w:bCs/>
        </w:rPr>
        <w:t>are</w:t>
      </w:r>
      <w:r w:rsidRPr="00E96763">
        <w:rPr>
          <w:bCs/>
        </w:rPr>
        <w:t xml:space="preserve"> nominated by two members or representatives of members entitled to vote</w:t>
      </w:r>
      <w:r>
        <w:rPr>
          <w:bCs/>
        </w:rPr>
        <w:t xml:space="preserve"> (unless the person was previously elected as a director at a </w:t>
      </w:r>
      <w:r>
        <w:rPr>
          <w:b/>
          <w:bCs/>
        </w:rPr>
        <w:t>general meeting</w:t>
      </w:r>
      <w:r>
        <w:rPr>
          <w:bCs/>
        </w:rPr>
        <w:t xml:space="preserve"> and has been a director since that meeting),</w:t>
      </w:r>
    </w:p>
    <w:p w:rsidR="0035073C" w:rsidRPr="005C2C03" w:rsidRDefault="0035073C" w:rsidP="0035073C">
      <w:pPr>
        <w:pStyle w:val="ListParagraph"/>
        <w:numPr>
          <w:ilvl w:val="2"/>
          <w:numId w:val="3"/>
        </w:numPr>
        <w:spacing w:after="0" w:line="240" w:lineRule="auto"/>
      </w:pPr>
      <w:r w:rsidRPr="00E96763">
        <w:rPr>
          <w:bCs/>
        </w:rPr>
        <w:t xml:space="preserve">give the </w:t>
      </w:r>
      <w:r w:rsidRPr="0096430D">
        <w:rPr>
          <w:b/>
          <w:bCs/>
        </w:rPr>
        <w:t>company</w:t>
      </w:r>
      <w:r w:rsidRPr="00E96763">
        <w:rPr>
          <w:bCs/>
        </w:rPr>
        <w:t xml:space="preserve"> their signed consent to act as a director of the </w:t>
      </w:r>
      <w:r w:rsidRPr="0096430D">
        <w:rPr>
          <w:b/>
          <w:bCs/>
        </w:rPr>
        <w:t>company</w:t>
      </w:r>
      <w:r w:rsidRPr="00E96763">
        <w:rPr>
          <w:bCs/>
        </w:rPr>
        <w:t>, and</w:t>
      </w:r>
    </w:p>
    <w:p w:rsidR="0035073C" w:rsidRPr="00E96763" w:rsidRDefault="0035073C" w:rsidP="0035073C">
      <w:pPr>
        <w:pStyle w:val="ListParagraph"/>
        <w:numPr>
          <w:ilvl w:val="2"/>
          <w:numId w:val="3"/>
        </w:numPr>
        <w:spacing w:after="0" w:line="240" w:lineRule="auto"/>
      </w:pPr>
      <w:r>
        <w:rPr>
          <w:bCs/>
        </w:rPr>
        <w:t xml:space="preserve">are not </w:t>
      </w:r>
      <w:r w:rsidRPr="0067702A">
        <w:rPr>
          <w:bCs/>
        </w:rPr>
        <w:t xml:space="preserve">ineligible to be a director under the </w:t>
      </w:r>
      <w:r w:rsidRPr="005C2C03">
        <w:rPr>
          <w:b/>
          <w:bCs/>
        </w:rPr>
        <w:t>Corporations Act</w:t>
      </w:r>
      <w:r w:rsidRPr="0067702A">
        <w:rPr>
          <w:bCs/>
        </w:rPr>
        <w:t xml:space="preserve"> or the </w:t>
      </w:r>
      <w:r w:rsidRPr="005C2C03">
        <w:rPr>
          <w:b/>
          <w:bCs/>
        </w:rPr>
        <w:t>ACNC Act</w:t>
      </w:r>
      <w:r w:rsidRPr="00E96763">
        <w:rPr>
          <w:bCs/>
        </w:rPr>
        <w:t>.</w:t>
      </w:r>
    </w:p>
    <w:p w:rsidR="0035073C" w:rsidRDefault="0035073C" w:rsidP="00C1523D">
      <w:pPr>
        <w:pStyle w:val="ListParagraph"/>
        <w:numPr>
          <w:ilvl w:val="1"/>
          <w:numId w:val="3"/>
        </w:numPr>
        <w:spacing w:before="120" w:after="0" w:line="240" w:lineRule="auto"/>
        <w:contextualSpacing w:val="0"/>
      </w:pPr>
      <w:r w:rsidRPr="00E96763">
        <w:t>The directors may appoint a person as a director to fill a casual vacancy or as an additional director</w:t>
      </w:r>
      <w:r>
        <w:t xml:space="preserve"> if that person:</w:t>
      </w:r>
    </w:p>
    <w:p w:rsidR="0035073C" w:rsidRDefault="0035073C" w:rsidP="0035073C">
      <w:pPr>
        <w:pStyle w:val="ListParagraph"/>
        <w:numPr>
          <w:ilvl w:val="2"/>
          <w:numId w:val="3"/>
        </w:numPr>
        <w:spacing w:after="0" w:line="240" w:lineRule="auto"/>
      </w:pPr>
      <w:r>
        <w:lastRenderedPageBreak/>
        <w:t>is</w:t>
      </w:r>
      <w:r w:rsidRPr="00E96763">
        <w:t xml:space="preserve"> a member of the </w:t>
      </w:r>
      <w:r w:rsidRPr="0035073C">
        <w:rPr>
          <w:b/>
        </w:rPr>
        <w:t>company</w:t>
      </w:r>
      <w:r w:rsidRPr="00E96763">
        <w:t xml:space="preserve">, or a representative of a member of the </w:t>
      </w:r>
      <w:r w:rsidRPr="0035073C">
        <w:rPr>
          <w:b/>
        </w:rPr>
        <w:t xml:space="preserve">company </w:t>
      </w:r>
      <w:r>
        <w:t>(</w:t>
      </w:r>
      <w:r w:rsidRPr="00AA165F">
        <w:t>appointed under clause 24)</w:t>
      </w:r>
      <w:r>
        <w:t xml:space="preserve"> </w:t>
      </w:r>
    </w:p>
    <w:p w:rsidR="0035073C" w:rsidRPr="005C2C03" w:rsidRDefault="0035073C" w:rsidP="0035073C">
      <w:pPr>
        <w:pStyle w:val="ListParagraph"/>
        <w:numPr>
          <w:ilvl w:val="2"/>
          <w:numId w:val="3"/>
        </w:numPr>
        <w:spacing w:after="0" w:line="240" w:lineRule="auto"/>
      </w:pPr>
      <w:r w:rsidRPr="00E96763">
        <w:rPr>
          <w:bCs/>
        </w:rPr>
        <w:t>give</w:t>
      </w:r>
      <w:r>
        <w:rPr>
          <w:bCs/>
        </w:rPr>
        <w:t>s</w:t>
      </w:r>
      <w:r w:rsidRPr="00E96763">
        <w:rPr>
          <w:bCs/>
        </w:rPr>
        <w:t xml:space="preserve"> the </w:t>
      </w:r>
      <w:r w:rsidRPr="0096430D">
        <w:rPr>
          <w:b/>
          <w:bCs/>
        </w:rPr>
        <w:t>company</w:t>
      </w:r>
      <w:r w:rsidRPr="00E96763">
        <w:rPr>
          <w:bCs/>
        </w:rPr>
        <w:t xml:space="preserve"> their signed consent to act as a director of the </w:t>
      </w:r>
      <w:r w:rsidRPr="0096430D">
        <w:rPr>
          <w:b/>
          <w:bCs/>
        </w:rPr>
        <w:t>company</w:t>
      </w:r>
      <w:r w:rsidRPr="00E96763">
        <w:rPr>
          <w:bCs/>
        </w:rPr>
        <w:t>, and</w:t>
      </w:r>
    </w:p>
    <w:p w:rsidR="0035073C" w:rsidRPr="00E96763" w:rsidRDefault="0035073C" w:rsidP="0035073C">
      <w:pPr>
        <w:pStyle w:val="ListParagraph"/>
        <w:numPr>
          <w:ilvl w:val="2"/>
          <w:numId w:val="3"/>
        </w:numPr>
        <w:spacing w:after="0" w:line="240" w:lineRule="auto"/>
      </w:pPr>
      <w:r>
        <w:rPr>
          <w:bCs/>
        </w:rPr>
        <w:t xml:space="preserve">is not </w:t>
      </w:r>
      <w:r w:rsidRPr="0067702A">
        <w:rPr>
          <w:bCs/>
        </w:rPr>
        <w:t xml:space="preserve">ineligible to be a director under the </w:t>
      </w:r>
      <w:r w:rsidRPr="005C2C03">
        <w:rPr>
          <w:b/>
          <w:bCs/>
        </w:rPr>
        <w:t>Corporations Act</w:t>
      </w:r>
      <w:r w:rsidRPr="0067702A">
        <w:rPr>
          <w:bCs/>
        </w:rPr>
        <w:t xml:space="preserve"> or the </w:t>
      </w:r>
      <w:r w:rsidRPr="005C2C03">
        <w:rPr>
          <w:b/>
          <w:bCs/>
        </w:rPr>
        <w:t>ACNC Act</w:t>
      </w:r>
      <w:r w:rsidRPr="00E96763">
        <w:t xml:space="preserve">.  </w:t>
      </w:r>
      <w:bookmarkStart w:id="123" w:name="_Ref382914390"/>
    </w:p>
    <w:p w:rsidR="0035073C" w:rsidRDefault="0035073C" w:rsidP="0035073C">
      <w:pPr>
        <w:pStyle w:val="ACNCproformalist"/>
        <w:numPr>
          <w:ilvl w:val="1"/>
          <w:numId w:val="3"/>
        </w:numPr>
      </w:pPr>
      <w:r w:rsidRPr="0035073C">
        <w:rPr>
          <w:bCs/>
        </w:rPr>
        <w:t xml:space="preserve">If the number of directors is reduced to fewer than three or is less than the number required for a quorum, the continuing directors may act for the purpose of increasing the number of directors to three (or higher if required for a quorum) or calling a </w:t>
      </w:r>
      <w:r w:rsidRPr="0035073C">
        <w:rPr>
          <w:b/>
          <w:bCs/>
        </w:rPr>
        <w:t>general meeting</w:t>
      </w:r>
      <w:r w:rsidRPr="0035073C">
        <w:rPr>
          <w:bCs/>
        </w:rPr>
        <w:t>, but for no other purpose.</w:t>
      </w:r>
      <w:bookmarkEnd w:id="123"/>
    </w:p>
    <w:p w:rsidR="0035073C" w:rsidRPr="00311881" w:rsidRDefault="0035073C" w:rsidP="0035073C">
      <w:pPr>
        <w:pStyle w:val="ACNCproformalist"/>
        <w:rPr>
          <w:b/>
        </w:rPr>
      </w:pPr>
      <w:bookmarkStart w:id="124" w:name="_Ref393795392"/>
      <w:r w:rsidRPr="00311881">
        <w:rPr>
          <w:b/>
        </w:rPr>
        <w:t>Election of chairperson</w:t>
      </w:r>
      <w:bookmarkEnd w:id="124"/>
      <w:r w:rsidRPr="00311881">
        <w:rPr>
          <w:b/>
        </w:rPr>
        <w:t xml:space="preserve"> </w:t>
      </w:r>
    </w:p>
    <w:p w:rsidR="00820938" w:rsidRPr="00820938" w:rsidRDefault="0035073C" w:rsidP="00D15512">
      <w:pPr>
        <w:pStyle w:val="ACNCproformalist"/>
        <w:numPr>
          <w:ilvl w:val="0"/>
          <w:numId w:val="0"/>
        </w:numPr>
        <w:ind w:left="360" w:hanging="20"/>
        <w:rPr>
          <w:b/>
        </w:rPr>
      </w:pPr>
      <w:r>
        <w:t xml:space="preserve">The directors must elect a director as the </w:t>
      </w:r>
      <w:r w:rsidRPr="0096430D">
        <w:rPr>
          <w:b/>
        </w:rPr>
        <w:t>company</w:t>
      </w:r>
      <w:r>
        <w:t xml:space="preserve">’s </w:t>
      </w:r>
      <w:r>
        <w:rPr>
          <w:b/>
        </w:rPr>
        <w:t>elected chairperson</w:t>
      </w:r>
      <w:r>
        <w:t xml:space="preserve">. </w:t>
      </w:r>
    </w:p>
    <w:p w:rsidR="0035073C" w:rsidRPr="00291988" w:rsidRDefault="0035073C" w:rsidP="00820938">
      <w:pPr>
        <w:pStyle w:val="ACNCproformalist"/>
        <w:rPr>
          <w:b/>
        </w:rPr>
      </w:pPr>
      <w:r w:rsidRPr="00291988">
        <w:rPr>
          <w:b/>
        </w:rPr>
        <w:t>Term of office</w:t>
      </w:r>
    </w:p>
    <w:p w:rsidR="0035073C" w:rsidRDefault="0035073C" w:rsidP="00C818F3">
      <w:pPr>
        <w:pStyle w:val="ListParagraph"/>
        <w:numPr>
          <w:ilvl w:val="1"/>
          <w:numId w:val="3"/>
        </w:numPr>
        <w:spacing w:before="120" w:after="0" w:line="240" w:lineRule="auto"/>
      </w:pPr>
      <w:bookmarkStart w:id="125" w:name="_Ref382915744"/>
      <w:bookmarkStart w:id="126" w:name="_Ref381865866"/>
      <w:r>
        <w:t xml:space="preserve">At each annual </w:t>
      </w:r>
      <w:r>
        <w:rPr>
          <w:b/>
        </w:rPr>
        <w:t>general meeting</w:t>
      </w:r>
      <w:r>
        <w:t>:</w:t>
      </w:r>
      <w:bookmarkEnd w:id="125"/>
      <w:r>
        <w:t xml:space="preserve"> </w:t>
      </w:r>
    </w:p>
    <w:p w:rsidR="0035073C" w:rsidRDefault="0035073C" w:rsidP="0035073C">
      <w:pPr>
        <w:pStyle w:val="ListParagraph"/>
        <w:numPr>
          <w:ilvl w:val="2"/>
          <w:numId w:val="3"/>
        </w:numPr>
        <w:spacing w:after="0" w:line="240" w:lineRule="auto"/>
      </w:pPr>
      <w:r>
        <w:t>any director appointed by the directors to fill a casual vacancy or as an additional director must retire, and</w:t>
      </w:r>
    </w:p>
    <w:p w:rsidR="0035073C" w:rsidRDefault="0035073C" w:rsidP="0035073C">
      <w:pPr>
        <w:pStyle w:val="ListParagraph"/>
        <w:numPr>
          <w:ilvl w:val="2"/>
          <w:numId w:val="3"/>
        </w:numPr>
        <w:spacing w:after="0" w:line="240" w:lineRule="auto"/>
      </w:pPr>
      <w:bookmarkStart w:id="127" w:name="_Ref384203394"/>
      <w:r>
        <w:t>at least one-third of the remaining directors must retire.</w:t>
      </w:r>
      <w:bookmarkEnd w:id="126"/>
      <w:bookmarkEnd w:id="127"/>
    </w:p>
    <w:p w:rsidR="0035073C" w:rsidRPr="00117524" w:rsidRDefault="0035073C" w:rsidP="00C1523D">
      <w:pPr>
        <w:pStyle w:val="ListParagraph"/>
        <w:numPr>
          <w:ilvl w:val="1"/>
          <w:numId w:val="3"/>
        </w:numPr>
        <w:spacing w:before="120" w:after="0" w:line="240" w:lineRule="auto"/>
        <w:contextualSpacing w:val="0"/>
      </w:pPr>
      <w:r w:rsidRPr="00117524">
        <w:t xml:space="preserve">The directors who must retire at each annual </w:t>
      </w:r>
      <w:r w:rsidRPr="00117524">
        <w:rPr>
          <w:b/>
        </w:rPr>
        <w:t>general meeting</w:t>
      </w:r>
      <w:r w:rsidRPr="00117524">
        <w:t xml:space="preserve"> </w:t>
      </w:r>
      <w:r>
        <w:t xml:space="preserve">under clause </w:t>
      </w:r>
      <w:r>
        <w:fldChar w:fldCharType="begin"/>
      </w:r>
      <w:r>
        <w:instrText xml:space="preserve"> REF _Ref384203394 \r \h </w:instrText>
      </w:r>
      <w:r>
        <w:fldChar w:fldCharType="separate"/>
      </w:r>
      <w:r w:rsidR="00820421">
        <w:t>41.1(b)</w:t>
      </w:r>
      <w:r>
        <w:fldChar w:fldCharType="end"/>
      </w:r>
      <w:r>
        <w:t xml:space="preserve"> </w:t>
      </w:r>
      <w:r w:rsidRPr="00117524">
        <w:t>will be the directors who have been longest in office since last being elected.  Where directors were elected on the same day, the director</w:t>
      </w:r>
      <w:r w:rsidR="008F168B">
        <w:t>(</w:t>
      </w:r>
      <w:r w:rsidR="00F416FF">
        <w:t>s</w:t>
      </w:r>
      <w:r w:rsidR="008F168B">
        <w:t>)</w:t>
      </w:r>
      <w:r w:rsidRPr="00117524">
        <w:t xml:space="preserve"> to retire will be decided by lot unless they agree otherwise.</w:t>
      </w:r>
    </w:p>
    <w:p w:rsidR="0035073C" w:rsidRDefault="00F416FF" w:rsidP="00C1523D">
      <w:pPr>
        <w:pStyle w:val="ListParagraph"/>
        <w:numPr>
          <w:ilvl w:val="1"/>
          <w:numId w:val="3"/>
        </w:numPr>
        <w:spacing w:before="120" w:after="0" w:line="240" w:lineRule="auto"/>
        <w:contextualSpacing w:val="0"/>
      </w:pPr>
      <w:r>
        <w:t xml:space="preserve">Other than a director appointed under clause </w:t>
      </w:r>
      <w:r w:rsidR="001D617D">
        <w:fldChar w:fldCharType="begin"/>
      </w:r>
      <w:r w:rsidR="001D617D">
        <w:instrText xml:space="preserve"> REF _Ref405274201 \w \h </w:instrText>
      </w:r>
      <w:r w:rsidR="001D617D">
        <w:fldChar w:fldCharType="separate"/>
      </w:r>
      <w:r w:rsidR="001D617D">
        <w:t>39</w:t>
      </w:r>
      <w:r w:rsidR="001D617D">
        <w:fldChar w:fldCharType="end"/>
      </w:r>
      <w:r>
        <w:t>.5, a</w:t>
      </w:r>
      <w:r w:rsidR="0035073C">
        <w:t xml:space="preserve"> director’s term of office starts at the end of the annual </w:t>
      </w:r>
      <w:r w:rsidR="0035073C">
        <w:rPr>
          <w:b/>
        </w:rPr>
        <w:t>general meeting</w:t>
      </w:r>
      <w:r w:rsidR="0035073C">
        <w:t xml:space="preserve"> at which they are elected and ends at the end of the annual </w:t>
      </w:r>
      <w:r w:rsidR="0035073C">
        <w:rPr>
          <w:b/>
        </w:rPr>
        <w:t>general meeting</w:t>
      </w:r>
      <w:r w:rsidR="0035073C">
        <w:t xml:space="preserve"> at which they retire. </w:t>
      </w:r>
    </w:p>
    <w:p w:rsidR="0035073C" w:rsidRDefault="0035073C" w:rsidP="00C1523D">
      <w:pPr>
        <w:pStyle w:val="ListParagraph"/>
        <w:numPr>
          <w:ilvl w:val="1"/>
          <w:numId w:val="3"/>
        </w:numPr>
        <w:spacing w:before="120" w:after="0" w:line="240" w:lineRule="auto"/>
        <w:contextualSpacing w:val="0"/>
      </w:pPr>
      <w:r>
        <w:t>Each director must retire at least once every three years.</w:t>
      </w:r>
    </w:p>
    <w:p w:rsidR="0035073C" w:rsidRDefault="0035073C" w:rsidP="00C1523D">
      <w:pPr>
        <w:pStyle w:val="ListParagraph"/>
        <w:numPr>
          <w:ilvl w:val="1"/>
          <w:numId w:val="3"/>
        </w:numPr>
        <w:spacing w:before="120" w:after="0" w:line="240" w:lineRule="auto"/>
        <w:contextualSpacing w:val="0"/>
      </w:pPr>
      <w:r w:rsidRPr="00117524">
        <w:t xml:space="preserve">A director who retires under clause </w:t>
      </w:r>
      <w:r w:rsidRPr="00117524">
        <w:fldChar w:fldCharType="begin"/>
      </w:r>
      <w:r w:rsidRPr="00117524">
        <w:instrText xml:space="preserve"> REF _Ref382915744 \r \h  \* MERGEFORMAT </w:instrText>
      </w:r>
      <w:r w:rsidRPr="00117524">
        <w:fldChar w:fldCharType="separate"/>
      </w:r>
      <w:r w:rsidR="00820421">
        <w:t>41.1</w:t>
      </w:r>
      <w:r w:rsidRPr="00117524">
        <w:fldChar w:fldCharType="end"/>
      </w:r>
      <w:r w:rsidRPr="00117524">
        <w:t xml:space="preserve"> </w:t>
      </w:r>
      <w:r>
        <w:t>may</w:t>
      </w:r>
      <w:r w:rsidRPr="00117524">
        <w:t xml:space="preserve"> nominate for election or re-election, subject to </w:t>
      </w:r>
      <w:r w:rsidR="00820938">
        <w:t>clause 41.6.</w:t>
      </w:r>
    </w:p>
    <w:p w:rsidR="0035073C" w:rsidRPr="0035073C" w:rsidRDefault="0035073C" w:rsidP="00C1523D">
      <w:pPr>
        <w:pStyle w:val="ListParagraph"/>
        <w:numPr>
          <w:ilvl w:val="1"/>
          <w:numId w:val="3"/>
        </w:numPr>
        <w:spacing w:before="120" w:after="0" w:line="240" w:lineRule="auto"/>
        <w:contextualSpacing w:val="0"/>
      </w:pPr>
      <w:r w:rsidRPr="00117524">
        <w:t>A director who has held office for a continuous period of nine years or more may only be re</w:t>
      </w:r>
      <w:r>
        <w:t>-</w:t>
      </w:r>
      <w:r w:rsidRPr="00117524">
        <w:t xml:space="preserve">appointed or re-elected by a </w:t>
      </w:r>
      <w:r w:rsidRPr="0035073C">
        <w:rPr>
          <w:b/>
        </w:rPr>
        <w:t xml:space="preserve">special resolution </w:t>
      </w:r>
    </w:p>
    <w:p w:rsidR="0035073C" w:rsidRPr="00820938" w:rsidRDefault="0035073C" w:rsidP="0035073C">
      <w:pPr>
        <w:pStyle w:val="ACNCproformalist"/>
        <w:rPr>
          <w:b/>
        </w:rPr>
      </w:pPr>
      <w:r w:rsidRPr="00820938">
        <w:rPr>
          <w:b/>
        </w:rPr>
        <w:t>When a director stops being a director</w:t>
      </w:r>
    </w:p>
    <w:p w:rsidR="0035073C" w:rsidRPr="00117524" w:rsidRDefault="0035073C" w:rsidP="00476AD5">
      <w:pPr>
        <w:pStyle w:val="ACNCproformalist"/>
        <w:numPr>
          <w:ilvl w:val="0"/>
          <w:numId w:val="0"/>
        </w:numPr>
        <w:ind w:left="360"/>
      </w:pPr>
      <w:r w:rsidRPr="00476AD5">
        <w:t xml:space="preserve">A director stops being a director if they: </w:t>
      </w:r>
    </w:p>
    <w:p w:rsidR="0035073C" w:rsidRPr="00117524" w:rsidRDefault="0035073C" w:rsidP="0035073C">
      <w:pPr>
        <w:pStyle w:val="ListParagraph"/>
        <w:numPr>
          <w:ilvl w:val="2"/>
          <w:numId w:val="3"/>
        </w:numPr>
        <w:spacing w:after="0" w:line="240" w:lineRule="auto"/>
      </w:pPr>
      <w:r w:rsidRPr="00117524">
        <w:t xml:space="preserve">give written notice of resignation as a director to the </w:t>
      </w:r>
      <w:r w:rsidRPr="00117524">
        <w:rPr>
          <w:b/>
        </w:rPr>
        <w:t>company</w:t>
      </w:r>
      <w:r w:rsidRPr="00117524">
        <w:t xml:space="preserve"> </w:t>
      </w:r>
    </w:p>
    <w:p w:rsidR="0035073C" w:rsidRPr="00117524" w:rsidRDefault="0035073C" w:rsidP="0035073C">
      <w:pPr>
        <w:pStyle w:val="ListParagraph"/>
        <w:numPr>
          <w:ilvl w:val="2"/>
          <w:numId w:val="3"/>
        </w:numPr>
        <w:spacing w:after="0" w:line="240" w:lineRule="auto"/>
      </w:pPr>
      <w:r w:rsidRPr="00117524">
        <w:t>die</w:t>
      </w:r>
    </w:p>
    <w:p w:rsidR="0035073C" w:rsidRPr="00117524" w:rsidRDefault="0035073C" w:rsidP="0035073C">
      <w:pPr>
        <w:pStyle w:val="ListParagraph"/>
        <w:numPr>
          <w:ilvl w:val="2"/>
          <w:numId w:val="3"/>
        </w:numPr>
        <w:spacing w:after="0" w:line="240" w:lineRule="auto"/>
      </w:pPr>
      <w:r w:rsidRPr="00117524">
        <w:t>are removed as a director by a resolution of the members</w:t>
      </w:r>
    </w:p>
    <w:p w:rsidR="0035073C" w:rsidRDefault="0035073C" w:rsidP="0035073C">
      <w:pPr>
        <w:pStyle w:val="ListParagraph"/>
        <w:numPr>
          <w:ilvl w:val="2"/>
          <w:numId w:val="3"/>
        </w:numPr>
        <w:spacing w:after="0" w:line="240" w:lineRule="auto"/>
      </w:pPr>
      <w:bookmarkStart w:id="128" w:name="_Ref393794311"/>
      <w:r w:rsidRPr="00117524">
        <w:t xml:space="preserve">stop being a member of the </w:t>
      </w:r>
      <w:r w:rsidRPr="00117524">
        <w:rPr>
          <w:b/>
        </w:rPr>
        <w:t>company</w:t>
      </w:r>
      <w:r w:rsidRPr="00117524">
        <w:t xml:space="preserve"> </w:t>
      </w:r>
    </w:p>
    <w:p w:rsidR="0035073C" w:rsidRPr="00E95A43" w:rsidRDefault="0035073C" w:rsidP="0035073C">
      <w:pPr>
        <w:pStyle w:val="ListParagraph"/>
        <w:numPr>
          <w:ilvl w:val="2"/>
          <w:numId w:val="3"/>
        </w:numPr>
        <w:spacing w:after="0" w:line="240" w:lineRule="auto"/>
      </w:pPr>
      <w:r>
        <w:t xml:space="preserve">are a </w:t>
      </w:r>
      <w:r w:rsidRPr="00117524">
        <w:t>representative of a member</w:t>
      </w:r>
      <w:r>
        <w:t xml:space="preserve">, and </w:t>
      </w:r>
      <w:r w:rsidRPr="00117524">
        <w:t>th</w:t>
      </w:r>
      <w:r>
        <w:t>at member stops being a member</w:t>
      </w:r>
      <w:bookmarkEnd w:id="128"/>
    </w:p>
    <w:p w:rsidR="0035073C" w:rsidRDefault="0035073C" w:rsidP="0035073C">
      <w:pPr>
        <w:pStyle w:val="ListParagraph"/>
        <w:numPr>
          <w:ilvl w:val="2"/>
          <w:numId w:val="3"/>
        </w:numPr>
        <w:spacing w:after="0" w:line="240" w:lineRule="auto"/>
      </w:pPr>
      <w:r w:rsidRPr="00117524">
        <w:t xml:space="preserve">are a representative of a member, and the member notifies </w:t>
      </w:r>
      <w:r>
        <w:t xml:space="preserve">the </w:t>
      </w:r>
      <w:r w:rsidRPr="00C94AD3">
        <w:rPr>
          <w:b/>
        </w:rPr>
        <w:t>company</w:t>
      </w:r>
      <w:r>
        <w:t xml:space="preserve"> </w:t>
      </w:r>
      <w:r w:rsidRPr="00117524">
        <w:t xml:space="preserve">that the representative is no longer a representative </w:t>
      </w:r>
    </w:p>
    <w:p w:rsidR="0035073C" w:rsidRDefault="0035073C" w:rsidP="0035073C">
      <w:pPr>
        <w:pStyle w:val="ListParagraph"/>
        <w:numPr>
          <w:ilvl w:val="2"/>
          <w:numId w:val="3"/>
        </w:numPr>
        <w:spacing w:after="0" w:line="240" w:lineRule="auto"/>
      </w:pPr>
      <w:r w:rsidRPr="00117524">
        <w:t>are absent for [</w:t>
      </w:r>
      <w:r w:rsidRPr="00117524">
        <w:rPr>
          <w:shd w:val="clear" w:color="auto" w:fill="C0C0C0"/>
        </w:rPr>
        <w:t>3</w:t>
      </w:r>
      <w:r w:rsidRPr="00117524">
        <w:t>] consecutive directors’ meetings without approval from the directors,</w:t>
      </w:r>
      <w:r>
        <w:t xml:space="preserve"> </w:t>
      </w:r>
      <w:r w:rsidRPr="00117524">
        <w:t>or</w:t>
      </w:r>
    </w:p>
    <w:p w:rsidR="0035073C" w:rsidRPr="0035073C" w:rsidRDefault="0035073C" w:rsidP="0035073C">
      <w:pPr>
        <w:pStyle w:val="ListParagraph"/>
        <w:numPr>
          <w:ilvl w:val="2"/>
          <w:numId w:val="3"/>
        </w:numPr>
        <w:spacing w:after="0" w:line="240" w:lineRule="auto"/>
      </w:pPr>
      <w:r w:rsidRPr="00117524">
        <w:t xml:space="preserve">become ineligible to be a director of the </w:t>
      </w:r>
      <w:r w:rsidRPr="0035073C">
        <w:rPr>
          <w:b/>
        </w:rPr>
        <w:t>company</w:t>
      </w:r>
      <w:r w:rsidRPr="00117524">
        <w:t xml:space="preserve"> under the </w:t>
      </w:r>
      <w:r w:rsidRPr="0035073C">
        <w:rPr>
          <w:b/>
        </w:rPr>
        <w:t>Corporations Act</w:t>
      </w:r>
      <w:r w:rsidRPr="00117524">
        <w:t xml:space="preserve"> or the </w:t>
      </w:r>
      <w:r w:rsidRPr="0035073C">
        <w:rPr>
          <w:b/>
        </w:rPr>
        <w:t>ACNC Act</w:t>
      </w:r>
      <w:r w:rsidRPr="0035073C">
        <w:rPr>
          <w:bCs/>
        </w:rPr>
        <w:t>.</w:t>
      </w:r>
      <w:r>
        <w:rPr>
          <w:bCs/>
        </w:rPr>
        <w:t xml:space="preserve"> </w:t>
      </w:r>
    </w:p>
    <w:p w:rsidR="0035073C" w:rsidRPr="00CE7CA2" w:rsidRDefault="00820938" w:rsidP="00F56EC7">
      <w:pPr>
        <w:pStyle w:val="Heading2"/>
      </w:pPr>
      <w:r w:rsidRPr="00CE7CA2">
        <w:t>Powers of directors</w:t>
      </w:r>
    </w:p>
    <w:p w:rsidR="0035073C" w:rsidRPr="00311881" w:rsidRDefault="0035073C" w:rsidP="0035073C">
      <w:pPr>
        <w:pStyle w:val="ACNCproformalist"/>
        <w:rPr>
          <w:b/>
        </w:rPr>
      </w:pPr>
      <w:r w:rsidRPr="00311881">
        <w:rPr>
          <w:b/>
        </w:rPr>
        <w:lastRenderedPageBreak/>
        <w:t xml:space="preserve">Powers of directors </w:t>
      </w:r>
    </w:p>
    <w:p w:rsidR="0035073C" w:rsidRPr="00117524" w:rsidRDefault="0035073C" w:rsidP="00C818F3">
      <w:pPr>
        <w:pStyle w:val="ListParagraph"/>
        <w:numPr>
          <w:ilvl w:val="1"/>
          <w:numId w:val="3"/>
        </w:numPr>
        <w:spacing w:before="120" w:after="0" w:line="240" w:lineRule="auto"/>
        <w:rPr>
          <w:bCs/>
        </w:rPr>
      </w:pPr>
      <w:r w:rsidRPr="00117524">
        <w:rPr>
          <w:bCs/>
        </w:rPr>
        <w:t xml:space="preserve">The directors are responsible for managing and directing the activities of the </w:t>
      </w:r>
      <w:r w:rsidRPr="00117524">
        <w:rPr>
          <w:b/>
          <w:bCs/>
        </w:rPr>
        <w:t>company</w:t>
      </w:r>
      <w:r w:rsidRPr="00117524">
        <w:rPr>
          <w:bCs/>
        </w:rPr>
        <w:t xml:space="preserve"> to achieve the purpose</w:t>
      </w:r>
      <w:r w:rsidRPr="00865212">
        <w:rPr>
          <w:bCs/>
        </w:rPr>
        <w:t>(</w:t>
      </w:r>
      <w:r w:rsidRPr="00865212">
        <w:rPr>
          <w:bCs/>
          <w:shd w:val="clear" w:color="auto" w:fill="C0C0C0"/>
        </w:rPr>
        <w:t>s)</w:t>
      </w:r>
      <w:r w:rsidRPr="00117524">
        <w:rPr>
          <w:bCs/>
        </w:rPr>
        <w:t xml:space="preserve"> set out in clause</w:t>
      </w:r>
      <w:r w:rsidR="004F623B">
        <w:rPr>
          <w:bCs/>
        </w:rPr>
        <w:t xml:space="preserve"> </w:t>
      </w:r>
      <w:r w:rsidR="004F623B">
        <w:rPr>
          <w:bCs/>
        </w:rPr>
        <w:fldChar w:fldCharType="begin"/>
      </w:r>
      <w:r w:rsidR="004F623B">
        <w:rPr>
          <w:bCs/>
        </w:rPr>
        <w:instrText xml:space="preserve"> REF _Ref405299235 \r \h </w:instrText>
      </w:r>
      <w:r w:rsidR="004F623B">
        <w:rPr>
          <w:bCs/>
        </w:rPr>
      </w:r>
      <w:r w:rsidR="004F623B">
        <w:rPr>
          <w:bCs/>
        </w:rPr>
        <w:fldChar w:fldCharType="separate"/>
      </w:r>
      <w:r w:rsidR="00820421">
        <w:rPr>
          <w:bCs/>
        </w:rPr>
        <w:t>6</w:t>
      </w:r>
      <w:r w:rsidR="004F623B">
        <w:rPr>
          <w:bCs/>
        </w:rPr>
        <w:fldChar w:fldCharType="end"/>
      </w:r>
      <w:r w:rsidRPr="00117524">
        <w:rPr>
          <w:bCs/>
        </w:rPr>
        <w:t>.</w:t>
      </w:r>
    </w:p>
    <w:p w:rsidR="0035073C" w:rsidRPr="00117524" w:rsidRDefault="0035073C" w:rsidP="00C1523D">
      <w:pPr>
        <w:pStyle w:val="ListParagraph"/>
        <w:numPr>
          <w:ilvl w:val="1"/>
          <w:numId w:val="3"/>
        </w:numPr>
        <w:spacing w:before="120" w:after="0" w:line="240" w:lineRule="auto"/>
        <w:contextualSpacing w:val="0"/>
        <w:rPr>
          <w:bCs/>
        </w:rPr>
      </w:pPr>
      <w:r w:rsidRPr="00117524">
        <w:rPr>
          <w:bCs/>
        </w:rPr>
        <w:t xml:space="preserve">The directors may use all the powers of the </w:t>
      </w:r>
      <w:r w:rsidRPr="00117524">
        <w:rPr>
          <w:b/>
          <w:bCs/>
        </w:rPr>
        <w:t>company</w:t>
      </w:r>
      <w:r w:rsidRPr="00117524">
        <w:rPr>
          <w:bCs/>
        </w:rPr>
        <w:t xml:space="preserve"> except for powers that, under the </w:t>
      </w:r>
      <w:r w:rsidRPr="00117524">
        <w:rPr>
          <w:b/>
          <w:bCs/>
        </w:rPr>
        <w:t>Corporations Act</w:t>
      </w:r>
      <w:r w:rsidRPr="00117524">
        <w:rPr>
          <w:bCs/>
        </w:rPr>
        <w:t xml:space="preserve"> or this constitution, </w:t>
      </w:r>
      <w:r>
        <w:rPr>
          <w:bCs/>
        </w:rPr>
        <w:t>may</w:t>
      </w:r>
      <w:r w:rsidRPr="00117524">
        <w:rPr>
          <w:bCs/>
        </w:rPr>
        <w:t xml:space="preserve"> only be used by members.</w:t>
      </w:r>
    </w:p>
    <w:p w:rsidR="0035073C" w:rsidRPr="00117524" w:rsidRDefault="0035073C" w:rsidP="00C1523D">
      <w:pPr>
        <w:pStyle w:val="ListParagraph"/>
        <w:numPr>
          <w:ilvl w:val="1"/>
          <w:numId w:val="3"/>
        </w:numPr>
        <w:spacing w:before="120" w:after="0" w:line="240" w:lineRule="auto"/>
        <w:contextualSpacing w:val="0"/>
        <w:rPr>
          <w:bCs/>
        </w:rPr>
      </w:pPr>
      <w:r w:rsidRPr="00117524">
        <w:rPr>
          <w:bCs/>
        </w:rPr>
        <w:t xml:space="preserve">The directors must decide on the responsible financial management of the </w:t>
      </w:r>
      <w:r w:rsidRPr="00117524">
        <w:rPr>
          <w:b/>
          <w:bCs/>
        </w:rPr>
        <w:t>company</w:t>
      </w:r>
      <w:r w:rsidRPr="00117524">
        <w:rPr>
          <w:bCs/>
        </w:rPr>
        <w:t xml:space="preserve"> including:</w:t>
      </w:r>
    </w:p>
    <w:p w:rsidR="0035073C" w:rsidRPr="00117524" w:rsidRDefault="0035073C" w:rsidP="0035073C">
      <w:pPr>
        <w:pStyle w:val="ListParagraph"/>
        <w:numPr>
          <w:ilvl w:val="2"/>
          <w:numId w:val="3"/>
        </w:numPr>
        <w:spacing w:after="0" w:line="240" w:lineRule="auto"/>
      </w:pPr>
      <w:r w:rsidRPr="00117524">
        <w:rPr>
          <w:bCs/>
        </w:rPr>
        <w:t xml:space="preserve">any </w:t>
      </w:r>
      <w:r w:rsidRPr="00117524">
        <w:t>suitable written delegations of power under clause</w:t>
      </w:r>
      <w:r w:rsidR="00BC6D60">
        <w:t xml:space="preserve"> </w:t>
      </w:r>
      <w:r w:rsidR="00BC6D60">
        <w:fldChar w:fldCharType="begin"/>
      </w:r>
      <w:r w:rsidR="00BC6D60">
        <w:instrText xml:space="preserve"> REF _Ref405274826 \w \h </w:instrText>
      </w:r>
      <w:r w:rsidR="00BC6D60">
        <w:fldChar w:fldCharType="separate"/>
      </w:r>
      <w:r w:rsidR="00820421">
        <w:t>44</w:t>
      </w:r>
      <w:r w:rsidR="00BC6D60">
        <w:fldChar w:fldCharType="end"/>
      </w:r>
      <w:r w:rsidR="00C818F3">
        <w:t>, and</w:t>
      </w:r>
    </w:p>
    <w:p w:rsidR="0035073C" w:rsidRDefault="0035073C" w:rsidP="0035073C">
      <w:pPr>
        <w:pStyle w:val="ListParagraph"/>
        <w:numPr>
          <w:ilvl w:val="2"/>
          <w:numId w:val="3"/>
        </w:numPr>
        <w:spacing w:after="0" w:line="240" w:lineRule="auto"/>
        <w:rPr>
          <w:bCs/>
        </w:rPr>
      </w:pPr>
      <w:r w:rsidRPr="00117524">
        <w:t>how m</w:t>
      </w:r>
      <w:r w:rsidRPr="00117524">
        <w:rPr>
          <w:bCs/>
        </w:rPr>
        <w:t>oney will be managed, such as how electronic transfers, negotiable instruments or cheques must be authorised and signed or otherwise approved.</w:t>
      </w:r>
    </w:p>
    <w:p w:rsidR="0035073C" w:rsidRPr="0035073C" w:rsidRDefault="0035073C" w:rsidP="0035073C">
      <w:pPr>
        <w:pStyle w:val="ACNCproformalist"/>
        <w:numPr>
          <w:ilvl w:val="1"/>
          <w:numId w:val="3"/>
        </w:numPr>
      </w:pPr>
      <w:r w:rsidRPr="0035073C">
        <w:rPr>
          <w:bCs/>
        </w:rPr>
        <w:t>The directors cannot remove a director or auditor.  Directors and auditors may only be removed by a members’ resolution</w:t>
      </w:r>
      <w:r w:rsidR="00F416FF">
        <w:rPr>
          <w:bCs/>
        </w:rPr>
        <w:t xml:space="preserve"> at a </w:t>
      </w:r>
      <w:r w:rsidR="00F416FF">
        <w:rPr>
          <w:b/>
          <w:bCs/>
        </w:rPr>
        <w:t>general meeting</w:t>
      </w:r>
      <w:r w:rsidRPr="0035073C">
        <w:rPr>
          <w:bCs/>
        </w:rPr>
        <w:t>.</w:t>
      </w:r>
      <w:r>
        <w:rPr>
          <w:bCs/>
        </w:rPr>
        <w:t xml:space="preserve"> </w:t>
      </w:r>
      <w:bookmarkStart w:id="129" w:name="_Ref381865936"/>
    </w:p>
    <w:p w:rsidR="0035073C" w:rsidRPr="00311881" w:rsidRDefault="0035073C" w:rsidP="0035073C">
      <w:pPr>
        <w:pStyle w:val="ACNCproformalist"/>
        <w:rPr>
          <w:b/>
        </w:rPr>
      </w:pPr>
      <w:r w:rsidRPr="00311881">
        <w:rPr>
          <w:b/>
        </w:rPr>
        <w:t>Delegation of directors’ powers</w:t>
      </w:r>
      <w:bookmarkEnd w:id="129"/>
    </w:p>
    <w:p w:rsidR="0035073C" w:rsidRDefault="0035073C" w:rsidP="00C818F3">
      <w:pPr>
        <w:pStyle w:val="ListParagraph"/>
        <w:numPr>
          <w:ilvl w:val="1"/>
          <w:numId w:val="3"/>
        </w:numPr>
        <w:spacing w:before="120" w:after="0" w:line="240" w:lineRule="auto"/>
      </w:pPr>
      <w:r>
        <w:t xml:space="preserve">The directors may delegate any of their powers and functions to a committee, a director, an employee of the </w:t>
      </w:r>
      <w:r w:rsidRPr="00311881">
        <w:rPr>
          <w:b/>
        </w:rPr>
        <w:t>company</w:t>
      </w:r>
      <w:r>
        <w:t xml:space="preserve"> (such as a chief executive officer) or any other person, as they consider appropriate.</w:t>
      </w:r>
    </w:p>
    <w:p w:rsidR="0035073C" w:rsidRDefault="0035073C" w:rsidP="0035073C">
      <w:pPr>
        <w:pStyle w:val="ACNCproformalist"/>
        <w:numPr>
          <w:ilvl w:val="1"/>
          <w:numId w:val="3"/>
        </w:numPr>
      </w:pPr>
      <w:r>
        <w:t xml:space="preserve">The delegation must be recorded in the </w:t>
      </w:r>
      <w:r w:rsidRPr="00311881">
        <w:rPr>
          <w:b/>
        </w:rPr>
        <w:t>company</w:t>
      </w:r>
      <w:r>
        <w:t xml:space="preserve">’s minute book. </w:t>
      </w:r>
    </w:p>
    <w:p w:rsidR="0035073C" w:rsidRPr="00311881" w:rsidRDefault="0035073C" w:rsidP="0035073C">
      <w:pPr>
        <w:pStyle w:val="ACNCproformalist"/>
        <w:rPr>
          <w:b/>
        </w:rPr>
      </w:pPr>
      <w:r w:rsidRPr="00311881">
        <w:rPr>
          <w:b/>
        </w:rPr>
        <w:t>Payments to directors</w:t>
      </w:r>
    </w:p>
    <w:p w:rsidR="0035073C" w:rsidRPr="0034334A" w:rsidRDefault="0035073C" w:rsidP="00C818F3">
      <w:pPr>
        <w:pStyle w:val="ListParagraph"/>
        <w:numPr>
          <w:ilvl w:val="1"/>
          <w:numId w:val="3"/>
        </w:numPr>
        <w:spacing w:before="120" w:after="0" w:line="240" w:lineRule="auto"/>
      </w:pPr>
      <w:bookmarkStart w:id="130" w:name="_Ref361291732"/>
      <w:r>
        <w:t xml:space="preserve">The </w:t>
      </w:r>
      <w:r w:rsidRPr="0034334A">
        <w:rPr>
          <w:b/>
        </w:rPr>
        <w:t xml:space="preserve">company </w:t>
      </w:r>
      <w:r w:rsidRPr="00AF0AD6">
        <w:t>must not</w:t>
      </w:r>
      <w:r w:rsidRPr="0034334A">
        <w:t xml:space="preserve"> pay fees to a director for acting as a director.</w:t>
      </w:r>
    </w:p>
    <w:p w:rsidR="0035073C" w:rsidRPr="0034334A" w:rsidRDefault="0035073C" w:rsidP="00C1523D">
      <w:pPr>
        <w:pStyle w:val="ListParagraph"/>
        <w:numPr>
          <w:ilvl w:val="1"/>
          <w:numId w:val="3"/>
        </w:numPr>
        <w:spacing w:before="120" w:after="0" w:line="240" w:lineRule="auto"/>
        <w:contextualSpacing w:val="0"/>
      </w:pPr>
      <w:bookmarkStart w:id="131" w:name="_Ref385409480"/>
      <w:r>
        <w:t>T</w:t>
      </w:r>
      <w:r w:rsidRPr="0034334A">
        <w:t xml:space="preserve">he </w:t>
      </w:r>
      <w:r w:rsidRPr="0034334A">
        <w:rPr>
          <w:b/>
        </w:rPr>
        <w:t xml:space="preserve">company </w:t>
      </w:r>
      <w:r w:rsidRPr="006B61EF">
        <w:t>may</w:t>
      </w:r>
      <w:r w:rsidRPr="0034334A">
        <w:t>:</w:t>
      </w:r>
      <w:bookmarkEnd w:id="131"/>
    </w:p>
    <w:p w:rsidR="0035073C" w:rsidRPr="0034334A" w:rsidRDefault="0035073C" w:rsidP="0035073C">
      <w:pPr>
        <w:pStyle w:val="ListParagraph"/>
        <w:numPr>
          <w:ilvl w:val="2"/>
          <w:numId w:val="3"/>
        </w:numPr>
        <w:spacing w:after="0" w:line="240" w:lineRule="auto"/>
      </w:pPr>
      <w:r w:rsidRPr="0034334A">
        <w:t xml:space="preserve">pay a director for work they do for the </w:t>
      </w:r>
      <w:r w:rsidRPr="0034334A">
        <w:rPr>
          <w:b/>
        </w:rPr>
        <w:t>company</w:t>
      </w:r>
      <w:r w:rsidRPr="0034334A">
        <w:t>, other than as a director</w:t>
      </w:r>
      <w:r>
        <w:t>,</w:t>
      </w:r>
      <w:r w:rsidRPr="0034334A">
        <w:t xml:space="preserve"> if the amount is no more than a reasonable fee for the work done, or</w:t>
      </w:r>
    </w:p>
    <w:p w:rsidR="0035073C" w:rsidRDefault="0035073C" w:rsidP="0035073C">
      <w:pPr>
        <w:pStyle w:val="ListParagraph"/>
        <w:numPr>
          <w:ilvl w:val="2"/>
          <w:numId w:val="3"/>
        </w:numPr>
        <w:spacing w:after="0" w:line="240" w:lineRule="auto"/>
      </w:pPr>
      <w:r w:rsidRPr="0034334A">
        <w:t xml:space="preserve">reimburse </w:t>
      </w:r>
      <w:r>
        <w:t>a director</w:t>
      </w:r>
      <w:r w:rsidRPr="0034334A">
        <w:t xml:space="preserve"> for expenses properly incurred by </w:t>
      </w:r>
      <w:r>
        <w:t xml:space="preserve">the director in connection with the affairs of the </w:t>
      </w:r>
      <w:r>
        <w:rPr>
          <w:b/>
        </w:rPr>
        <w:t>company.</w:t>
      </w:r>
    </w:p>
    <w:p w:rsidR="0035073C" w:rsidRDefault="0035073C" w:rsidP="00C1523D">
      <w:pPr>
        <w:pStyle w:val="ListParagraph"/>
        <w:numPr>
          <w:ilvl w:val="1"/>
          <w:numId w:val="3"/>
        </w:numPr>
        <w:spacing w:before="120" w:after="0" w:line="240" w:lineRule="auto"/>
        <w:contextualSpacing w:val="0"/>
      </w:pPr>
      <w:bookmarkStart w:id="132" w:name="_Ref384137009"/>
      <w:r>
        <w:t xml:space="preserve">Any payment made under clause </w:t>
      </w:r>
      <w:r>
        <w:fldChar w:fldCharType="begin"/>
      </w:r>
      <w:r>
        <w:instrText xml:space="preserve"> REF _Ref385409480 \r \h  \* MERGEFORMAT </w:instrText>
      </w:r>
      <w:r>
        <w:fldChar w:fldCharType="separate"/>
      </w:r>
      <w:r w:rsidR="00820421">
        <w:t>45.2</w:t>
      </w:r>
      <w:r>
        <w:fldChar w:fldCharType="end"/>
      </w:r>
      <w:r>
        <w:t xml:space="preserve"> must be approved by the directors.</w:t>
      </w:r>
      <w:bookmarkEnd w:id="132"/>
    </w:p>
    <w:p w:rsidR="0035073C" w:rsidRDefault="0035073C" w:rsidP="0035073C">
      <w:pPr>
        <w:pStyle w:val="ACNCproformalist"/>
        <w:numPr>
          <w:ilvl w:val="1"/>
          <w:numId w:val="3"/>
        </w:numPr>
      </w:pPr>
      <w:r>
        <w:t xml:space="preserve">The </w:t>
      </w:r>
      <w:r>
        <w:rPr>
          <w:b/>
        </w:rPr>
        <w:t xml:space="preserve">company </w:t>
      </w:r>
      <w:r>
        <w:t xml:space="preserve">may pay premiums for insurance indemnifying directors, as allowed for by law (including the </w:t>
      </w:r>
      <w:r>
        <w:rPr>
          <w:b/>
          <w:bCs/>
        </w:rPr>
        <w:t>Corporations Act</w:t>
      </w:r>
      <w:r>
        <w:rPr>
          <w:bCs/>
        </w:rPr>
        <w:t xml:space="preserve">) </w:t>
      </w:r>
      <w:r>
        <w:t>and this constitution.</w:t>
      </w:r>
      <w:bookmarkEnd w:id="130"/>
      <w:r>
        <w:t xml:space="preserve"> </w:t>
      </w:r>
      <w:bookmarkStart w:id="133" w:name="_Ref393868658"/>
    </w:p>
    <w:p w:rsidR="0035073C" w:rsidRPr="00311881" w:rsidRDefault="0035073C" w:rsidP="0035073C">
      <w:pPr>
        <w:pStyle w:val="ACNCproformalist"/>
        <w:rPr>
          <w:b/>
        </w:rPr>
      </w:pPr>
      <w:r w:rsidRPr="00311881">
        <w:rPr>
          <w:b/>
        </w:rPr>
        <w:t>Execution of documents</w:t>
      </w:r>
      <w:bookmarkEnd w:id="133"/>
    </w:p>
    <w:p w:rsidR="0035073C" w:rsidRDefault="0035073C" w:rsidP="00C818F3">
      <w:pPr>
        <w:pStyle w:val="ListParagraph"/>
        <w:spacing w:before="120" w:after="0" w:line="240" w:lineRule="auto"/>
        <w:ind w:left="340"/>
      </w:pPr>
      <w:r>
        <w:t xml:space="preserve">The </w:t>
      </w:r>
      <w:r w:rsidRPr="0096430D">
        <w:rPr>
          <w:b/>
        </w:rPr>
        <w:t>company</w:t>
      </w:r>
      <w:r>
        <w:t xml:space="preserve"> may execute a document without using a common seal if the document is signed by:</w:t>
      </w:r>
    </w:p>
    <w:p w:rsidR="0035073C" w:rsidRDefault="0035073C" w:rsidP="0035073C">
      <w:pPr>
        <w:pStyle w:val="ListParagraph"/>
        <w:numPr>
          <w:ilvl w:val="2"/>
          <w:numId w:val="3"/>
        </w:numPr>
        <w:spacing w:after="0" w:line="240" w:lineRule="auto"/>
      </w:pPr>
      <w:r>
        <w:t xml:space="preserve">two directors of the </w:t>
      </w:r>
      <w:r>
        <w:rPr>
          <w:b/>
        </w:rPr>
        <w:t>company</w:t>
      </w:r>
      <w:r>
        <w:t>, or</w:t>
      </w:r>
    </w:p>
    <w:p w:rsidR="0035073C" w:rsidRDefault="0035073C" w:rsidP="0035073C">
      <w:pPr>
        <w:pStyle w:val="ListParagraph"/>
        <w:numPr>
          <w:ilvl w:val="2"/>
          <w:numId w:val="3"/>
        </w:numPr>
        <w:spacing w:after="0" w:line="240" w:lineRule="auto"/>
      </w:pPr>
      <w:r>
        <w:t>a director and the secretary.</w:t>
      </w:r>
    </w:p>
    <w:p w:rsidR="0035073C" w:rsidRPr="00CE7CA2" w:rsidRDefault="0035073C" w:rsidP="00F56EC7">
      <w:pPr>
        <w:pStyle w:val="Heading2"/>
      </w:pPr>
      <w:r w:rsidRPr="00CE7CA2">
        <w:t>Duties of directors</w:t>
      </w:r>
    </w:p>
    <w:p w:rsidR="0035073C" w:rsidRPr="00311881" w:rsidRDefault="0035073C" w:rsidP="0035073C">
      <w:pPr>
        <w:pStyle w:val="ACNCproformalist"/>
        <w:rPr>
          <w:b/>
        </w:rPr>
      </w:pPr>
      <w:r>
        <w:rPr>
          <w:b/>
        </w:rPr>
        <w:t>Duties of directors</w:t>
      </w:r>
    </w:p>
    <w:p w:rsidR="0035073C" w:rsidRDefault="0035073C" w:rsidP="00C818F3">
      <w:pPr>
        <w:pStyle w:val="ListParagraph"/>
        <w:spacing w:before="120" w:after="0" w:line="240" w:lineRule="auto"/>
        <w:ind w:left="360"/>
      </w:pPr>
      <w:r>
        <w:t>The directors must comply with their duties as directors under legislation and common law (judge-made law)</w:t>
      </w:r>
      <w:r w:rsidR="00F416FF">
        <w:t>,</w:t>
      </w:r>
      <w:r>
        <w:t xml:space="preserve"> and with the duties described in governance standard 5 of the regulations made under the </w:t>
      </w:r>
      <w:r>
        <w:rPr>
          <w:b/>
        </w:rPr>
        <w:t>ACNC Act</w:t>
      </w:r>
      <w:r>
        <w:t xml:space="preserve"> which are:</w:t>
      </w:r>
    </w:p>
    <w:p w:rsidR="0035073C" w:rsidRDefault="0035073C" w:rsidP="00B319D9">
      <w:pPr>
        <w:pStyle w:val="ListParagraph"/>
        <w:numPr>
          <w:ilvl w:val="2"/>
          <w:numId w:val="3"/>
        </w:numPr>
        <w:spacing w:before="120" w:after="0" w:line="240" w:lineRule="auto"/>
        <w:ind w:left="1225" w:hanging="505"/>
        <w:contextualSpacing w:val="0"/>
      </w:pPr>
      <w:r>
        <w:t xml:space="preserve">to exercise their powers and discharge their duties with the degree of care and diligence that a reasonable individual would exercise </w:t>
      </w:r>
      <w:r w:rsidR="00785113">
        <w:t>i</w:t>
      </w:r>
      <w:r>
        <w:t xml:space="preserve">f they were a director of the </w:t>
      </w:r>
      <w:r>
        <w:rPr>
          <w:b/>
        </w:rPr>
        <w:t>company</w:t>
      </w:r>
    </w:p>
    <w:p w:rsidR="0035073C" w:rsidRDefault="0035073C" w:rsidP="0035073C">
      <w:pPr>
        <w:pStyle w:val="ListParagraph"/>
        <w:numPr>
          <w:ilvl w:val="2"/>
          <w:numId w:val="3"/>
        </w:numPr>
        <w:spacing w:after="0" w:line="240" w:lineRule="auto"/>
      </w:pPr>
      <w:r>
        <w:lastRenderedPageBreak/>
        <w:t xml:space="preserve">to act </w:t>
      </w:r>
      <w:r w:rsidRPr="00FE239F">
        <w:t>in good faith</w:t>
      </w:r>
      <w:r>
        <w:t xml:space="preserve"> in the best interests of the </w:t>
      </w:r>
      <w:r w:rsidRPr="0096430D">
        <w:rPr>
          <w:b/>
        </w:rPr>
        <w:t>company</w:t>
      </w:r>
      <w:r>
        <w:t xml:space="preserve"> and to further the charitable purpose(s) of the </w:t>
      </w:r>
      <w:r w:rsidRPr="0096430D">
        <w:rPr>
          <w:b/>
        </w:rPr>
        <w:t>company</w:t>
      </w:r>
      <w:r>
        <w:t xml:space="preserve"> set out in clause</w:t>
      </w:r>
      <w:r w:rsidR="00AF06F9">
        <w:t xml:space="preserve"> </w:t>
      </w:r>
      <w:r w:rsidR="00AF06F9">
        <w:fldChar w:fldCharType="begin"/>
      </w:r>
      <w:r w:rsidR="00AF06F9">
        <w:instrText xml:space="preserve"> REF _Ref405299235 \r \h </w:instrText>
      </w:r>
      <w:r w:rsidR="00AF06F9">
        <w:fldChar w:fldCharType="separate"/>
      </w:r>
      <w:r w:rsidR="00820421">
        <w:t>6</w:t>
      </w:r>
      <w:r w:rsidR="00AF06F9">
        <w:fldChar w:fldCharType="end"/>
      </w:r>
    </w:p>
    <w:p w:rsidR="0035073C" w:rsidRDefault="0035073C" w:rsidP="0035073C">
      <w:pPr>
        <w:pStyle w:val="ListParagraph"/>
        <w:numPr>
          <w:ilvl w:val="2"/>
          <w:numId w:val="3"/>
        </w:numPr>
        <w:spacing w:after="0" w:line="240" w:lineRule="auto"/>
      </w:pPr>
      <w:r>
        <w:t>not to misu</w:t>
      </w:r>
      <w:r w:rsidR="00BC6D60">
        <w:t>se their position as a director</w:t>
      </w:r>
    </w:p>
    <w:p w:rsidR="0035073C" w:rsidRDefault="0035073C" w:rsidP="0035073C">
      <w:pPr>
        <w:pStyle w:val="ListParagraph"/>
        <w:numPr>
          <w:ilvl w:val="2"/>
          <w:numId w:val="3"/>
        </w:numPr>
        <w:spacing w:after="0" w:line="240" w:lineRule="auto"/>
      </w:pPr>
      <w:r>
        <w:t>not to misuse information they gain in their role as a director</w:t>
      </w:r>
    </w:p>
    <w:p w:rsidR="0035073C" w:rsidRDefault="0035073C" w:rsidP="0035073C">
      <w:pPr>
        <w:pStyle w:val="ListParagraph"/>
        <w:numPr>
          <w:ilvl w:val="2"/>
          <w:numId w:val="3"/>
        </w:numPr>
        <w:spacing w:after="0" w:line="240" w:lineRule="auto"/>
      </w:pPr>
      <w:r>
        <w:t>to disclose any perceived or actual material conflicts of interest in the manner set out in clause</w:t>
      </w:r>
      <w:r w:rsidR="00BC6D60">
        <w:t xml:space="preserve"> </w:t>
      </w:r>
      <w:r w:rsidR="00BC6D60">
        <w:fldChar w:fldCharType="begin"/>
      </w:r>
      <w:r w:rsidR="00BC6D60">
        <w:instrText xml:space="preserve"> REF _Ref405274882 \w \h </w:instrText>
      </w:r>
      <w:r w:rsidR="00BC6D60">
        <w:fldChar w:fldCharType="separate"/>
      </w:r>
      <w:r w:rsidR="00820421">
        <w:t>48</w:t>
      </w:r>
      <w:r w:rsidR="00BC6D60">
        <w:fldChar w:fldCharType="end"/>
      </w:r>
    </w:p>
    <w:p w:rsidR="0035073C" w:rsidRDefault="0035073C" w:rsidP="0035073C">
      <w:pPr>
        <w:pStyle w:val="ListParagraph"/>
        <w:numPr>
          <w:ilvl w:val="2"/>
          <w:numId w:val="3"/>
        </w:numPr>
        <w:spacing w:after="0" w:line="240" w:lineRule="auto"/>
      </w:pPr>
      <w:r>
        <w:t xml:space="preserve">to ensure that the financial affairs of the </w:t>
      </w:r>
      <w:r w:rsidRPr="0096430D">
        <w:rPr>
          <w:b/>
        </w:rPr>
        <w:t>company</w:t>
      </w:r>
      <w:r>
        <w:t xml:space="preserve"> are managed responsibly, and</w:t>
      </w:r>
    </w:p>
    <w:p w:rsidR="0035073C" w:rsidRDefault="0035073C" w:rsidP="0035073C">
      <w:pPr>
        <w:pStyle w:val="ListParagraph"/>
        <w:numPr>
          <w:ilvl w:val="2"/>
          <w:numId w:val="3"/>
        </w:numPr>
        <w:spacing w:after="0" w:line="240" w:lineRule="auto"/>
      </w:pPr>
      <w:r>
        <w:t xml:space="preserve">not to allow the </w:t>
      </w:r>
      <w:r w:rsidRPr="0035073C">
        <w:rPr>
          <w:b/>
        </w:rPr>
        <w:t>company</w:t>
      </w:r>
      <w:r>
        <w:t xml:space="preserve"> to operate while it is insolvent.</w:t>
      </w:r>
      <w:bookmarkStart w:id="134" w:name="_Ref394039332"/>
    </w:p>
    <w:p w:rsidR="0035073C" w:rsidRPr="00820938" w:rsidRDefault="0035073C" w:rsidP="0035073C">
      <w:pPr>
        <w:pStyle w:val="ACNCproformalist"/>
        <w:rPr>
          <w:b/>
        </w:rPr>
      </w:pPr>
      <w:bookmarkStart w:id="135" w:name="_Ref405274882"/>
      <w:r w:rsidRPr="00820938">
        <w:rPr>
          <w:b/>
        </w:rPr>
        <w:t>Conflicts of interest</w:t>
      </w:r>
      <w:bookmarkEnd w:id="134"/>
      <w:bookmarkEnd w:id="135"/>
    </w:p>
    <w:p w:rsidR="0035073C" w:rsidRDefault="0035073C" w:rsidP="00C818F3">
      <w:pPr>
        <w:pStyle w:val="ListParagraph"/>
        <w:numPr>
          <w:ilvl w:val="1"/>
          <w:numId w:val="3"/>
        </w:numPr>
        <w:spacing w:before="120" w:after="0" w:line="240" w:lineRule="auto"/>
      </w:pPr>
      <w:r>
        <w:t>A director must disclose the nature and extent of any actual or perceived material conflict of interest in a matter that is being considered at a meeting of directors (or that is proposed in a circular resolution):</w:t>
      </w:r>
    </w:p>
    <w:p w:rsidR="0035073C" w:rsidRDefault="0035073C" w:rsidP="00B319D9">
      <w:pPr>
        <w:pStyle w:val="ListParagraph"/>
        <w:numPr>
          <w:ilvl w:val="2"/>
          <w:numId w:val="3"/>
        </w:numPr>
        <w:spacing w:before="120" w:after="0" w:line="240" w:lineRule="auto"/>
        <w:ind w:left="1225" w:hanging="505"/>
        <w:contextualSpacing w:val="0"/>
      </w:pPr>
      <w:r>
        <w:t>to the other directors, or</w:t>
      </w:r>
    </w:p>
    <w:p w:rsidR="0035073C" w:rsidRDefault="0035073C" w:rsidP="0035073C">
      <w:pPr>
        <w:pStyle w:val="ListParagraph"/>
        <w:numPr>
          <w:ilvl w:val="2"/>
          <w:numId w:val="3"/>
        </w:numPr>
        <w:spacing w:after="0" w:line="240" w:lineRule="auto"/>
      </w:pPr>
      <w:r>
        <w:t xml:space="preserve">if all of the directors have the same conflict of interest, to the members at the next </w:t>
      </w:r>
      <w:r w:rsidRPr="0035073C">
        <w:rPr>
          <w:b/>
        </w:rPr>
        <w:t>general meeting</w:t>
      </w:r>
      <w:r>
        <w:t>, or at an earlier time if reasonable to do so.</w:t>
      </w:r>
    </w:p>
    <w:p w:rsidR="0035073C" w:rsidRDefault="0035073C" w:rsidP="00B319D9">
      <w:pPr>
        <w:pStyle w:val="ListParagraph"/>
        <w:numPr>
          <w:ilvl w:val="1"/>
          <w:numId w:val="3"/>
        </w:numPr>
        <w:spacing w:before="120" w:after="0" w:line="240" w:lineRule="auto"/>
        <w:contextualSpacing w:val="0"/>
      </w:pPr>
      <w:r>
        <w:t>The disclosure of a conflict of interest by a director must be recorded in the minutes of the meeting.</w:t>
      </w:r>
    </w:p>
    <w:p w:rsidR="0035073C" w:rsidRDefault="0035073C" w:rsidP="00C818F3">
      <w:pPr>
        <w:pStyle w:val="ACNCproformalist"/>
        <w:numPr>
          <w:ilvl w:val="1"/>
          <w:numId w:val="3"/>
        </w:numPr>
      </w:pPr>
      <w:bookmarkStart w:id="136" w:name="_Ref398534203"/>
      <w:r>
        <w:t xml:space="preserve">Each director who has a material personal interest in a matter that is being considered at a meeting of directors (or that is proposed in a circular resolution) must not, except as provided under clauses </w:t>
      </w:r>
      <w:r>
        <w:fldChar w:fldCharType="begin"/>
      </w:r>
      <w:r>
        <w:instrText xml:space="preserve"> REF _Ref398534223 \r \h </w:instrText>
      </w:r>
      <w:r>
        <w:fldChar w:fldCharType="separate"/>
      </w:r>
      <w:r w:rsidR="00820421">
        <w:t>48.4</w:t>
      </w:r>
      <w:r>
        <w:fldChar w:fldCharType="end"/>
      </w:r>
      <w:r>
        <w:t>:</w:t>
      </w:r>
      <w:bookmarkEnd w:id="136"/>
    </w:p>
    <w:p w:rsidR="0035073C" w:rsidRDefault="0035073C" w:rsidP="00B319D9">
      <w:pPr>
        <w:pStyle w:val="ListParagraph"/>
        <w:numPr>
          <w:ilvl w:val="2"/>
          <w:numId w:val="3"/>
        </w:numPr>
        <w:spacing w:before="120" w:after="0" w:line="240" w:lineRule="auto"/>
        <w:ind w:left="1225" w:hanging="505"/>
        <w:contextualSpacing w:val="0"/>
      </w:pPr>
      <w:r>
        <w:t xml:space="preserve">be present at the meeting while the matter is being discussed, or </w:t>
      </w:r>
    </w:p>
    <w:p w:rsidR="0035073C" w:rsidRPr="00FE239F" w:rsidRDefault="0035073C" w:rsidP="0035073C">
      <w:pPr>
        <w:pStyle w:val="ListParagraph"/>
        <w:numPr>
          <w:ilvl w:val="2"/>
          <w:numId w:val="3"/>
        </w:numPr>
        <w:spacing w:after="0" w:line="240" w:lineRule="auto"/>
        <w:rPr>
          <w:b/>
        </w:rPr>
      </w:pPr>
      <w:r>
        <w:t>vote on the matter.</w:t>
      </w:r>
    </w:p>
    <w:p w:rsidR="0035073C" w:rsidRDefault="0035073C" w:rsidP="0035073C">
      <w:pPr>
        <w:pStyle w:val="ACNCproformalist"/>
        <w:numPr>
          <w:ilvl w:val="1"/>
          <w:numId w:val="3"/>
        </w:numPr>
      </w:pPr>
      <w:bookmarkStart w:id="137" w:name="_Ref398534223"/>
      <w:r>
        <w:t>A director may still be present and vote if:</w:t>
      </w:r>
      <w:bookmarkEnd w:id="137"/>
    </w:p>
    <w:p w:rsidR="0035073C" w:rsidRDefault="0035073C" w:rsidP="00CA417B">
      <w:pPr>
        <w:pStyle w:val="ListParagraph"/>
        <w:numPr>
          <w:ilvl w:val="2"/>
          <w:numId w:val="3"/>
        </w:numPr>
        <w:spacing w:before="120" w:after="0" w:line="240" w:lineRule="auto"/>
        <w:ind w:left="1225" w:hanging="505"/>
        <w:contextualSpacing w:val="0"/>
      </w:pPr>
      <w:r>
        <w:t xml:space="preserve">their interest arises because they are a member of the </w:t>
      </w:r>
      <w:r w:rsidRPr="00311881">
        <w:rPr>
          <w:b/>
        </w:rPr>
        <w:t>company</w:t>
      </w:r>
      <w:r>
        <w:t>, and the other members have the same interest</w:t>
      </w:r>
    </w:p>
    <w:p w:rsidR="0035073C" w:rsidRDefault="0035073C" w:rsidP="0035073C">
      <w:pPr>
        <w:pStyle w:val="ListParagraph"/>
        <w:numPr>
          <w:ilvl w:val="2"/>
          <w:numId w:val="3"/>
        </w:numPr>
        <w:spacing w:after="0" w:line="240" w:lineRule="auto"/>
      </w:pPr>
      <w:r>
        <w:t xml:space="preserve">their interest relates to an insurance contract that insures, or would insure, the director against liabilities that the director incurs as a director of the </w:t>
      </w:r>
      <w:r w:rsidRPr="00311881">
        <w:rPr>
          <w:b/>
        </w:rPr>
        <w:t>company</w:t>
      </w:r>
      <w:r>
        <w:t xml:space="preserve"> (see clause </w:t>
      </w:r>
      <w:r>
        <w:fldChar w:fldCharType="begin"/>
      </w:r>
      <w:r>
        <w:instrText xml:space="preserve"> REF _Ref398534238 \r \h  \* MERGEFORMAT </w:instrText>
      </w:r>
      <w:r>
        <w:fldChar w:fldCharType="separate"/>
      </w:r>
      <w:r w:rsidR="00820421">
        <w:t>66</w:t>
      </w:r>
      <w:r>
        <w:fldChar w:fldCharType="end"/>
      </w:r>
      <w:r>
        <w:t>)</w:t>
      </w:r>
    </w:p>
    <w:p w:rsidR="0035073C" w:rsidRDefault="0035073C" w:rsidP="0035073C">
      <w:pPr>
        <w:pStyle w:val="ListParagraph"/>
        <w:numPr>
          <w:ilvl w:val="2"/>
          <w:numId w:val="3"/>
        </w:numPr>
        <w:spacing w:after="0" w:line="240" w:lineRule="auto"/>
      </w:pPr>
      <w:r>
        <w:t xml:space="preserve">their interest relates to a payment by the </w:t>
      </w:r>
      <w:r w:rsidRPr="00311881">
        <w:rPr>
          <w:b/>
        </w:rPr>
        <w:t>company</w:t>
      </w:r>
      <w:r>
        <w:t xml:space="preserve"> under clause </w:t>
      </w:r>
      <w:r>
        <w:fldChar w:fldCharType="begin"/>
      </w:r>
      <w:r>
        <w:instrText xml:space="preserve"> REF _Ref393810684 \r \h  \* MERGEFORMAT </w:instrText>
      </w:r>
      <w:r>
        <w:fldChar w:fldCharType="separate"/>
      </w:r>
      <w:r w:rsidR="00820421">
        <w:t>65</w:t>
      </w:r>
      <w:r>
        <w:fldChar w:fldCharType="end"/>
      </w:r>
      <w:r>
        <w:t xml:space="preserve"> (indemnity), or any contract relating to an indemnity that is allowed under the </w:t>
      </w:r>
      <w:r>
        <w:rPr>
          <w:b/>
        </w:rPr>
        <w:t>Corporations Act</w:t>
      </w:r>
    </w:p>
    <w:p w:rsidR="0035073C" w:rsidRDefault="0035073C" w:rsidP="0035073C">
      <w:pPr>
        <w:pStyle w:val="ListParagraph"/>
        <w:numPr>
          <w:ilvl w:val="2"/>
          <w:numId w:val="3"/>
        </w:numPr>
        <w:spacing w:after="0" w:line="240" w:lineRule="auto"/>
      </w:pPr>
      <w:r>
        <w:t>the Australian Securities and Investments Commission (ASIC) makes an order allowing the director to vote on the matter, or</w:t>
      </w:r>
    </w:p>
    <w:p w:rsidR="0035073C" w:rsidRDefault="0035073C" w:rsidP="0035073C">
      <w:pPr>
        <w:pStyle w:val="ListParagraph"/>
        <w:numPr>
          <w:ilvl w:val="2"/>
          <w:numId w:val="3"/>
        </w:numPr>
        <w:spacing w:after="0" w:line="240" w:lineRule="auto"/>
      </w:pPr>
      <w:r>
        <w:t>the directors who do not have a material personal interest in the matter pass a resolution that:</w:t>
      </w:r>
    </w:p>
    <w:p w:rsidR="0035073C" w:rsidRDefault="0035073C" w:rsidP="00473280">
      <w:pPr>
        <w:pStyle w:val="ACNCproformalist"/>
        <w:numPr>
          <w:ilvl w:val="0"/>
          <w:numId w:val="16"/>
        </w:numPr>
        <w:spacing w:before="0"/>
      </w:pPr>
      <w:r>
        <w:t xml:space="preserve">identifies the director, the nature and extent of the director’s interest in the matter and how it relates to the affairs of the </w:t>
      </w:r>
      <w:r>
        <w:rPr>
          <w:b/>
        </w:rPr>
        <w:t>company</w:t>
      </w:r>
      <w:r>
        <w:t>, and</w:t>
      </w:r>
    </w:p>
    <w:p w:rsidR="0035073C" w:rsidRPr="00564858" w:rsidRDefault="0035073C" w:rsidP="0035073C">
      <w:pPr>
        <w:pStyle w:val="ACNCproformalist"/>
        <w:numPr>
          <w:ilvl w:val="0"/>
          <w:numId w:val="16"/>
        </w:numPr>
        <w:spacing w:before="0"/>
      </w:pPr>
      <w:r>
        <w:t>says that those directors are satisfied that the interest should not stop the director from voting or being present.</w:t>
      </w:r>
    </w:p>
    <w:p w:rsidR="00820938" w:rsidRPr="00CE7CA2" w:rsidRDefault="0035073C" w:rsidP="00F56EC7">
      <w:pPr>
        <w:pStyle w:val="Heading2"/>
      </w:pPr>
      <w:r w:rsidRPr="00CE7CA2">
        <w:t>Directors’ meetings</w:t>
      </w:r>
    </w:p>
    <w:p w:rsidR="0035073C" w:rsidRPr="00311881" w:rsidRDefault="0035073C" w:rsidP="0035073C">
      <w:pPr>
        <w:pStyle w:val="ACNCproformalist"/>
        <w:rPr>
          <w:b/>
        </w:rPr>
      </w:pPr>
      <w:r w:rsidRPr="00311881">
        <w:rPr>
          <w:b/>
        </w:rPr>
        <w:t>When the directors meet</w:t>
      </w:r>
    </w:p>
    <w:p w:rsidR="00C818F3" w:rsidRPr="00C818F3" w:rsidRDefault="0035073C" w:rsidP="00C818F3">
      <w:pPr>
        <w:pStyle w:val="ACNCproformalist"/>
        <w:numPr>
          <w:ilvl w:val="0"/>
          <w:numId w:val="0"/>
        </w:numPr>
        <w:ind w:left="360"/>
      </w:pPr>
      <w:r>
        <w:lastRenderedPageBreak/>
        <w:t>The directors may decide how often, where a</w:t>
      </w:r>
      <w:r w:rsidR="00C818F3">
        <w:t xml:space="preserve">nd when they meet. </w:t>
      </w:r>
    </w:p>
    <w:p w:rsidR="0035073C" w:rsidRPr="00820938" w:rsidRDefault="0035073C" w:rsidP="0035073C">
      <w:pPr>
        <w:pStyle w:val="ACNCproformalist"/>
        <w:rPr>
          <w:b/>
        </w:rPr>
      </w:pPr>
      <w:r w:rsidRPr="00820938">
        <w:rPr>
          <w:b/>
        </w:rPr>
        <w:t xml:space="preserve">Calling directors’ meetings </w:t>
      </w:r>
    </w:p>
    <w:p w:rsidR="009D6FB3" w:rsidRDefault="0035073C" w:rsidP="00C818F3">
      <w:pPr>
        <w:pStyle w:val="ListParagraph"/>
        <w:numPr>
          <w:ilvl w:val="1"/>
          <w:numId w:val="3"/>
        </w:numPr>
        <w:spacing w:before="120" w:after="0" w:line="240" w:lineRule="auto"/>
      </w:pPr>
      <w:r>
        <w:t xml:space="preserve">A director may call a directors’ meeting by giving reasonable notice </w:t>
      </w:r>
      <w:r w:rsidR="009D6FB3">
        <w:t xml:space="preserve">to all of the other directors. </w:t>
      </w:r>
    </w:p>
    <w:p w:rsidR="009D6FB3" w:rsidRDefault="0035073C" w:rsidP="009E7E95">
      <w:pPr>
        <w:pStyle w:val="ListParagraph"/>
        <w:numPr>
          <w:ilvl w:val="1"/>
          <w:numId w:val="3"/>
        </w:numPr>
        <w:spacing w:before="60" w:after="0" w:line="240" w:lineRule="auto"/>
        <w:contextualSpacing w:val="0"/>
      </w:pPr>
      <w:r>
        <w:t xml:space="preserve">A director may give notice in writing or by any other means of communication that has previously been agreed to by all of the directors. </w:t>
      </w:r>
    </w:p>
    <w:p w:rsidR="0035073C" w:rsidRPr="009D6FB3" w:rsidRDefault="0035073C" w:rsidP="009D6FB3">
      <w:pPr>
        <w:pStyle w:val="ACNCproformalist"/>
        <w:rPr>
          <w:b/>
        </w:rPr>
      </w:pPr>
      <w:r w:rsidRPr="009D6FB3">
        <w:rPr>
          <w:b/>
        </w:rPr>
        <w:t>Chairperson for directors</w:t>
      </w:r>
      <w:r w:rsidR="00F727DE">
        <w:rPr>
          <w:b/>
        </w:rPr>
        <w:t>’</w:t>
      </w:r>
      <w:r w:rsidRPr="009D6FB3">
        <w:rPr>
          <w:b/>
        </w:rPr>
        <w:t xml:space="preserve"> meetings </w:t>
      </w:r>
    </w:p>
    <w:p w:rsidR="0035073C" w:rsidRPr="009054AF" w:rsidRDefault="0035073C" w:rsidP="00C818F3">
      <w:pPr>
        <w:pStyle w:val="ListParagraph"/>
        <w:numPr>
          <w:ilvl w:val="1"/>
          <w:numId w:val="3"/>
        </w:numPr>
        <w:spacing w:before="120" w:after="0" w:line="240" w:lineRule="auto"/>
      </w:pPr>
      <w:r>
        <w:rPr>
          <w:bCs/>
        </w:rPr>
        <w:t xml:space="preserve">The </w:t>
      </w:r>
      <w:r>
        <w:rPr>
          <w:b/>
          <w:bCs/>
        </w:rPr>
        <w:t>elected chairperson</w:t>
      </w:r>
      <w:r>
        <w:rPr>
          <w:bCs/>
        </w:rPr>
        <w:t xml:space="preserve"> is entitled to chair </w:t>
      </w:r>
      <w:r w:rsidRPr="007371D5">
        <w:rPr>
          <w:bCs/>
        </w:rPr>
        <w:t>directors’ meetings</w:t>
      </w:r>
      <w:r w:rsidRPr="00F1098A">
        <w:rPr>
          <w:bCs/>
        </w:rPr>
        <w:t>.</w:t>
      </w:r>
    </w:p>
    <w:p w:rsidR="0035073C" w:rsidRDefault="0035073C" w:rsidP="009E7E95">
      <w:pPr>
        <w:pStyle w:val="ListParagraph"/>
        <w:numPr>
          <w:ilvl w:val="1"/>
          <w:numId w:val="3"/>
        </w:numPr>
        <w:spacing w:before="60" w:after="0" w:line="240" w:lineRule="auto"/>
        <w:contextualSpacing w:val="0"/>
      </w:pPr>
      <w:r>
        <w:t xml:space="preserve">The directors at a </w:t>
      </w:r>
      <w:r w:rsidRPr="007371D5">
        <w:rPr>
          <w:bCs/>
        </w:rPr>
        <w:t xml:space="preserve">directors’ </w:t>
      </w:r>
      <w:r w:rsidRPr="007371D5">
        <w:t>meeting</w:t>
      </w:r>
      <w:r>
        <w:t xml:space="preserve"> may choose a director to be the chairperson for that meeting if the </w:t>
      </w:r>
      <w:r>
        <w:rPr>
          <w:b/>
        </w:rPr>
        <w:t>elected chairperson</w:t>
      </w:r>
      <w:r>
        <w:t xml:space="preserve"> is:</w:t>
      </w:r>
    </w:p>
    <w:p w:rsidR="009D6FB3" w:rsidRDefault="0035073C" w:rsidP="009D6FB3">
      <w:pPr>
        <w:pStyle w:val="ListParagraph"/>
        <w:numPr>
          <w:ilvl w:val="2"/>
          <w:numId w:val="3"/>
        </w:numPr>
        <w:spacing w:after="0" w:line="240" w:lineRule="auto"/>
      </w:pPr>
      <w:r>
        <w:t>not present within 30 minutes after the starting time set for the meeting, or</w:t>
      </w:r>
    </w:p>
    <w:p w:rsidR="009D6FB3" w:rsidRDefault="0035073C" w:rsidP="009D6FB3">
      <w:pPr>
        <w:pStyle w:val="ListParagraph"/>
        <w:numPr>
          <w:ilvl w:val="2"/>
          <w:numId w:val="3"/>
        </w:numPr>
        <w:spacing w:after="0" w:line="240" w:lineRule="auto"/>
      </w:pPr>
      <w:r>
        <w:t>present but does not want to act as chairperson of the meeting.</w:t>
      </w:r>
    </w:p>
    <w:p w:rsidR="009D6FB3" w:rsidRDefault="009D6FB3" w:rsidP="009D6FB3">
      <w:pPr>
        <w:pStyle w:val="ACNCproformalist"/>
      </w:pPr>
      <w:r>
        <w:t xml:space="preserve"> </w:t>
      </w:r>
      <w:r w:rsidRPr="00311881">
        <w:rPr>
          <w:b/>
        </w:rPr>
        <w:t>Quorum at directors’ meetings</w:t>
      </w:r>
      <w:r>
        <w:rPr>
          <w:b/>
          <w:bCs/>
        </w:rPr>
        <w:t xml:space="preserve"> </w:t>
      </w:r>
    </w:p>
    <w:p w:rsidR="009D6FB3" w:rsidRDefault="009D6FB3" w:rsidP="00C818F3">
      <w:pPr>
        <w:pStyle w:val="ListParagraph"/>
        <w:numPr>
          <w:ilvl w:val="1"/>
          <w:numId w:val="3"/>
        </w:numPr>
        <w:spacing w:before="120" w:after="0" w:line="240" w:lineRule="auto"/>
      </w:pPr>
      <w:r>
        <w:t xml:space="preserve">Unless the directors determine otherwise, the quorum for a directors’ meeting is a majority (more than 50%) of directors. </w:t>
      </w:r>
    </w:p>
    <w:p w:rsidR="009D6FB3" w:rsidRDefault="009D6FB3" w:rsidP="009E7E95">
      <w:pPr>
        <w:pStyle w:val="ListParagraph"/>
        <w:numPr>
          <w:ilvl w:val="1"/>
          <w:numId w:val="3"/>
        </w:numPr>
        <w:spacing w:before="60" w:after="0" w:line="240" w:lineRule="auto"/>
        <w:contextualSpacing w:val="0"/>
      </w:pPr>
      <w:r>
        <w:t xml:space="preserve">A quorum must be present for the whole directors’ meeting. </w:t>
      </w:r>
    </w:p>
    <w:p w:rsidR="009D6FB3" w:rsidRPr="00820938" w:rsidRDefault="009D6FB3" w:rsidP="009D6FB3">
      <w:pPr>
        <w:pStyle w:val="ACNCproformalist"/>
        <w:rPr>
          <w:b/>
        </w:rPr>
      </w:pPr>
      <w:r w:rsidRPr="00820938">
        <w:rPr>
          <w:b/>
        </w:rPr>
        <w:t>Using technology to hold directors’ meetings</w:t>
      </w:r>
    </w:p>
    <w:p w:rsidR="009D6FB3" w:rsidRDefault="009D6FB3" w:rsidP="00C818F3">
      <w:pPr>
        <w:pStyle w:val="ListParagraph"/>
        <w:numPr>
          <w:ilvl w:val="1"/>
          <w:numId w:val="3"/>
        </w:numPr>
        <w:spacing w:before="120" w:after="0" w:line="240" w:lineRule="auto"/>
      </w:pPr>
      <w:r w:rsidRPr="006023A1">
        <w:t xml:space="preserve">The directors may hold their meetings by using any technology (such as video or teleconferencing) that is </w:t>
      </w:r>
      <w:r>
        <w:t>agreed</w:t>
      </w:r>
      <w:r w:rsidRPr="006023A1">
        <w:t xml:space="preserve"> to by all of the directors.  </w:t>
      </w:r>
    </w:p>
    <w:p w:rsidR="009D6FB3" w:rsidRDefault="009D6FB3" w:rsidP="009E7E95">
      <w:pPr>
        <w:pStyle w:val="ListParagraph"/>
        <w:numPr>
          <w:ilvl w:val="1"/>
          <w:numId w:val="3"/>
        </w:numPr>
        <w:spacing w:before="60" w:after="0" w:line="240" w:lineRule="auto"/>
        <w:contextualSpacing w:val="0"/>
      </w:pPr>
      <w:r w:rsidRPr="006023A1">
        <w:t xml:space="preserve">The </w:t>
      </w:r>
      <w:r>
        <w:t xml:space="preserve">directors’ agreement </w:t>
      </w:r>
      <w:r w:rsidRPr="006023A1">
        <w:t xml:space="preserve">may be a standing </w:t>
      </w:r>
      <w:r>
        <w:t xml:space="preserve">(ongoing) </w:t>
      </w:r>
      <w:r w:rsidRPr="006023A1">
        <w:t xml:space="preserve">one.  </w:t>
      </w:r>
    </w:p>
    <w:p w:rsidR="009D6FB3" w:rsidRDefault="009D6FB3" w:rsidP="009E7E95">
      <w:pPr>
        <w:pStyle w:val="ListParagraph"/>
        <w:numPr>
          <w:ilvl w:val="1"/>
          <w:numId w:val="3"/>
        </w:numPr>
        <w:spacing w:before="60" w:after="0" w:line="240" w:lineRule="auto"/>
        <w:contextualSpacing w:val="0"/>
      </w:pPr>
      <w:r w:rsidRPr="006023A1">
        <w:t xml:space="preserve">A director </w:t>
      </w:r>
      <w:r>
        <w:t>may</w:t>
      </w:r>
      <w:r w:rsidRPr="006023A1">
        <w:t xml:space="preserve"> only withdraw their consent within a reasonable period before the meeting.</w:t>
      </w:r>
      <w:r>
        <w:t xml:space="preserve"> </w:t>
      </w:r>
    </w:p>
    <w:p w:rsidR="009D6FB3" w:rsidRPr="00820938" w:rsidRDefault="009D6FB3" w:rsidP="009D6FB3">
      <w:pPr>
        <w:pStyle w:val="ACNCproformalist"/>
        <w:rPr>
          <w:b/>
        </w:rPr>
      </w:pPr>
      <w:r w:rsidRPr="00820938">
        <w:rPr>
          <w:b/>
        </w:rPr>
        <w:t xml:space="preserve">Passing directors’ resolutions </w:t>
      </w:r>
    </w:p>
    <w:p w:rsidR="009D6FB3" w:rsidRPr="009D6FB3" w:rsidRDefault="009D6FB3" w:rsidP="009D6FB3">
      <w:pPr>
        <w:pStyle w:val="ACNCproformalist"/>
        <w:numPr>
          <w:ilvl w:val="0"/>
          <w:numId w:val="0"/>
        </w:numPr>
        <w:ind w:left="360"/>
        <w:rPr>
          <w:b/>
        </w:rPr>
      </w:pPr>
      <w:r>
        <w:t xml:space="preserve">A directors’ resolution must be passed by a majority of the votes cast by directors present and entitled to vote on the resolution. </w:t>
      </w:r>
    </w:p>
    <w:p w:rsidR="009D6FB3" w:rsidRPr="006023A1" w:rsidRDefault="009D6FB3" w:rsidP="009D6FB3">
      <w:pPr>
        <w:pStyle w:val="ACNCproformalist"/>
        <w:rPr>
          <w:b/>
        </w:rPr>
      </w:pPr>
      <w:r w:rsidRPr="006023A1">
        <w:rPr>
          <w:b/>
        </w:rPr>
        <w:t>Circular resolutions of directors</w:t>
      </w:r>
    </w:p>
    <w:p w:rsidR="009D6FB3" w:rsidRPr="006023A1" w:rsidRDefault="009D6FB3" w:rsidP="00C818F3">
      <w:pPr>
        <w:pStyle w:val="ListParagraph"/>
        <w:numPr>
          <w:ilvl w:val="1"/>
          <w:numId w:val="3"/>
        </w:numPr>
        <w:spacing w:before="120" w:after="0" w:line="240" w:lineRule="auto"/>
      </w:pPr>
      <w:r w:rsidRPr="006023A1">
        <w:t>The directors may pass a circular resolution without a directors’ meeting being held.</w:t>
      </w:r>
    </w:p>
    <w:p w:rsidR="009D6FB3" w:rsidRPr="006023A1" w:rsidRDefault="009D6FB3" w:rsidP="009E7E95">
      <w:pPr>
        <w:pStyle w:val="ListParagraph"/>
        <w:numPr>
          <w:ilvl w:val="1"/>
          <w:numId w:val="3"/>
        </w:numPr>
        <w:spacing w:before="60" w:after="0" w:line="240" w:lineRule="auto"/>
        <w:contextualSpacing w:val="0"/>
      </w:pPr>
      <w:r w:rsidRPr="006023A1">
        <w:t xml:space="preserve">A circular resolution is passed if all the directors entitled to vote on the resolution sign or otherwise agree to the resolution in the manner set out in clause </w:t>
      </w:r>
      <w:r w:rsidRPr="006023A1">
        <w:fldChar w:fldCharType="begin"/>
      </w:r>
      <w:r w:rsidRPr="006023A1">
        <w:instrText xml:space="preserve"> REF _Ref385409551 \r \h  \* MERGEFORMAT </w:instrText>
      </w:r>
      <w:r w:rsidRPr="006023A1">
        <w:fldChar w:fldCharType="separate"/>
      </w:r>
      <w:r w:rsidR="00820421">
        <w:t>55.3</w:t>
      </w:r>
      <w:r w:rsidRPr="006023A1">
        <w:fldChar w:fldCharType="end"/>
      </w:r>
      <w:r w:rsidRPr="006023A1">
        <w:t xml:space="preserve"> or clause </w:t>
      </w:r>
      <w:r w:rsidRPr="006023A1">
        <w:fldChar w:fldCharType="begin"/>
      </w:r>
      <w:r w:rsidRPr="006023A1">
        <w:instrText xml:space="preserve"> REF _Ref385249108 \r \h  \* MERGEFORMAT </w:instrText>
      </w:r>
      <w:r w:rsidRPr="006023A1">
        <w:fldChar w:fldCharType="separate"/>
      </w:r>
      <w:r w:rsidR="00820421">
        <w:t>55.4</w:t>
      </w:r>
      <w:r w:rsidRPr="006023A1">
        <w:fldChar w:fldCharType="end"/>
      </w:r>
      <w:r w:rsidRPr="006023A1">
        <w:t>.</w:t>
      </w:r>
    </w:p>
    <w:p w:rsidR="009D6FB3" w:rsidRDefault="009D6FB3" w:rsidP="009E7E95">
      <w:pPr>
        <w:pStyle w:val="ListParagraph"/>
        <w:numPr>
          <w:ilvl w:val="1"/>
          <w:numId w:val="3"/>
        </w:numPr>
        <w:spacing w:before="60" w:after="0" w:line="240" w:lineRule="auto"/>
        <w:contextualSpacing w:val="0"/>
      </w:pPr>
      <w:bookmarkStart w:id="138" w:name="_Ref362960334"/>
      <w:bookmarkStart w:id="139" w:name="_Ref385409551"/>
      <w:r>
        <w:t>Each director may sign:</w:t>
      </w:r>
    </w:p>
    <w:p w:rsidR="009D6FB3" w:rsidRDefault="009D6FB3" w:rsidP="009D6FB3">
      <w:pPr>
        <w:pStyle w:val="ListParagraph"/>
        <w:numPr>
          <w:ilvl w:val="2"/>
          <w:numId w:val="3"/>
        </w:numPr>
        <w:spacing w:after="0" w:line="240" w:lineRule="auto"/>
      </w:pPr>
      <w:r>
        <w:t>a</w:t>
      </w:r>
      <w:r w:rsidRPr="006023A1">
        <w:t xml:space="preserve"> </w:t>
      </w:r>
      <w:r>
        <w:t xml:space="preserve">single </w:t>
      </w:r>
      <w:r w:rsidRPr="006023A1">
        <w:t>document setting out the resolution and containing a statement that they agree to the resolution</w:t>
      </w:r>
      <w:r>
        <w:t>, or</w:t>
      </w:r>
    </w:p>
    <w:p w:rsidR="009D6FB3" w:rsidRPr="006023A1" w:rsidRDefault="009D6FB3" w:rsidP="009D6FB3">
      <w:pPr>
        <w:pStyle w:val="ListParagraph"/>
        <w:numPr>
          <w:ilvl w:val="2"/>
          <w:numId w:val="3"/>
        </w:numPr>
        <w:spacing w:after="0" w:line="240" w:lineRule="auto"/>
      </w:pPr>
      <w:r>
        <w:t>separate copies of that document</w:t>
      </w:r>
      <w:r w:rsidRPr="006023A1">
        <w:t>, as long as the wording of the resolution is the same in each copy.</w:t>
      </w:r>
      <w:bookmarkEnd w:id="138"/>
      <w:bookmarkEnd w:id="139"/>
    </w:p>
    <w:p w:rsidR="00820938" w:rsidRDefault="009D6FB3" w:rsidP="00820938">
      <w:pPr>
        <w:pStyle w:val="ListParagraph"/>
        <w:numPr>
          <w:ilvl w:val="1"/>
          <w:numId w:val="3"/>
        </w:numPr>
        <w:spacing w:after="0" w:line="240" w:lineRule="auto"/>
      </w:pPr>
      <w:bookmarkStart w:id="140" w:name="_Ref385249108"/>
      <w:r w:rsidRPr="006023A1">
        <w:t xml:space="preserve">The </w:t>
      </w:r>
      <w:r w:rsidRPr="006023A1">
        <w:rPr>
          <w:b/>
        </w:rPr>
        <w:t>company</w:t>
      </w:r>
      <w:r w:rsidRPr="006023A1">
        <w:t xml:space="preserve"> may send a circular resolution by email to the directors and the directors may agree to the resolution by sending a reply email to that effect, including the text of the resolution in their reply.</w:t>
      </w:r>
      <w:bookmarkEnd w:id="140"/>
    </w:p>
    <w:p w:rsidR="009D6FB3" w:rsidRPr="00820938" w:rsidRDefault="009D6FB3" w:rsidP="00820938">
      <w:pPr>
        <w:pStyle w:val="ListParagraph"/>
        <w:numPr>
          <w:ilvl w:val="1"/>
          <w:numId w:val="3"/>
        </w:numPr>
        <w:spacing w:after="0" w:line="240" w:lineRule="auto"/>
        <w:rPr>
          <w:b/>
        </w:rPr>
      </w:pPr>
      <w:r w:rsidRPr="006023A1">
        <w:t xml:space="preserve">A circular resolution is passed when the last director signs or otherwise agrees to the resolution in the </w:t>
      </w:r>
      <w:r w:rsidRPr="00564858">
        <w:t xml:space="preserve">manner set out in clause </w:t>
      </w:r>
      <w:r w:rsidRPr="00564858">
        <w:fldChar w:fldCharType="begin"/>
      </w:r>
      <w:r w:rsidRPr="00564858">
        <w:instrText xml:space="preserve"> REF _Ref385409551 \r \h  \* MERGEFORMAT </w:instrText>
      </w:r>
      <w:r w:rsidRPr="00564858">
        <w:fldChar w:fldCharType="separate"/>
      </w:r>
      <w:r w:rsidR="00820421">
        <w:t>55.3</w:t>
      </w:r>
      <w:r w:rsidRPr="00564858">
        <w:fldChar w:fldCharType="end"/>
      </w:r>
      <w:r w:rsidRPr="00564858">
        <w:t xml:space="preserve"> or clause </w:t>
      </w:r>
      <w:r w:rsidRPr="00564858">
        <w:fldChar w:fldCharType="begin"/>
      </w:r>
      <w:r w:rsidRPr="00564858">
        <w:instrText xml:space="preserve"> REF _Ref385249108 \r \h  \* MERGEFORMAT </w:instrText>
      </w:r>
      <w:r w:rsidRPr="00564858">
        <w:fldChar w:fldCharType="separate"/>
      </w:r>
      <w:r w:rsidR="00820421">
        <w:t>55.4</w:t>
      </w:r>
      <w:r w:rsidRPr="00564858">
        <w:fldChar w:fldCharType="end"/>
      </w:r>
      <w:r w:rsidRPr="00564858">
        <w:t>.</w:t>
      </w:r>
    </w:p>
    <w:p w:rsidR="007C5E19" w:rsidRPr="00CE7CA2" w:rsidRDefault="009D6FB3" w:rsidP="00F56EC7">
      <w:pPr>
        <w:pStyle w:val="Heading2"/>
      </w:pPr>
      <w:r w:rsidRPr="00CE7CA2">
        <w:lastRenderedPageBreak/>
        <w:t>Secretary</w:t>
      </w:r>
    </w:p>
    <w:p w:rsidR="009D6FB3" w:rsidRPr="00311881" w:rsidRDefault="009D6FB3" w:rsidP="009D6FB3">
      <w:pPr>
        <w:pStyle w:val="ACNCproformalist"/>
        <w:rPr>
          <w:b/>
        </w:rPr>
      </w:pPr>
      <w:r>
        <w:rPr>
          <w:b/>
        </w:rPr>
        <w:t>Appointment and role of secretary</w:t>
      </w:r>
    </w:p>
    <w:p w:rsidR="009D6FB3" w:rsidRDefault="009D6FB3" w:rsidP="00C818F3">
      <w:pPr>
        <w:pStyle w:val="ACNCproformasublist"/>
        <w:numPr>
          <w:ilvl w:val="1"/>
          <w:numId w:val="3"/>
        </w:numPr>
        <w:spacing w:before="120"/>
      </w:pPr>
      <w:r>
        <w:t xml:space="preserve">The </w:t>
      </w:r>
      <w:r>
        <w:rPr>
          <w:b/>
        </w:rPr>
        <w:t>company</w:t>
      </w:r>
      <w:r>
        <w:t xml:space="preserve"> must have at least one secretary, who may also be a director.</w:t>
      </w:r>
    </w:p>
    <w:p w:rsidR="009D6FB3" w:rsidRDefault="009D6FB3" w:rsidP="009D6FB3">
      <w:pPr>
        <w:pStyle w:val="ACNCproformasublist"/>
        <w:numPr>
          <w:ilvl w:val="1"/>
          <w:numId w:val="3"/>
        </w:numPr>
      </w:pPr>
      <w:r>
        <w:t xml:space="preserve">A secretary must be appointed by the directors (after giving the </w:t>
      </w:r>
      <w:r w:rsidRPr="005A64AD">
        <w:rPr>
          <w:b/>
        </w:rPr>
        <w:t>company</w:t>
      </w:r>
      <w:r>
        <w:t xml:space="preserve"> their signed consent to act as secretary of the </w:t>
      </w:r>
      <w:r>
        <w:rPr>
          <w:b/>
        </w:rPr>
        <w:t>company</w:t>
      </w:r>
      <w:r>
        <w:t xml:space="preserve">) </w:t>
      </w:r>
      <w:r w:rsidRPr="005A64AD">
        <w:t>and</w:t>
      </w:r>
      <w:r>
        <w:t xml:space="preserve"> may be removed by the directors.  </w:t>
      </w:r>
    </w:p>
    <w:p w:rsidR="009D6FB3" w:rsidRDefault="009D6FB3" w:rsidP="009D6FB3">
      <w:pPr>
        <w:pStyle w:val="ACNCproformasublist"/>
        <w:numPr>
          <w:ilvl w:val="1"/>
          <w:numId w:val="3"/>
        </w:numPr>
      </w:pPr>
      <w:r>
        <w:t xml:space="preserve">The directors must decide the terms and conditions under which the secretary is appointed, including any </w:t>
      </w:r>
      <w:r w:rsidRPr="007B417C">
        <w:t>remuneration.</w:t>
      </w:r>
    </w:p>
    <w:p w:rsidR="009D6FB3" w:rsidRDefault="009D6FB3" w:rsidP="009D6FB3">
      <w:pPr>
        <w:pStyle w:val="ACNCproformasublist"/>
        <w:numPr>
          <w:ilvl w:val="1"/>
          <w:numId w:val="3"/>
        </w:numPr>
      </w:pPr>
      <w:r>
        <w:t xml:space="preserve">The role of the secretary includes: </w:t>
      </w:r>
    </w:p>
    <w:p w:rsidR="009D6FB3" w:rsidRDefault="009D6FB3" w:rsidP="009D6FB3">
      <w:pPr>
        <w:pStyle w:val="ListParagraph"/>
        <w:numPr>
          <w:ilvl w:val="2"/>
          <w:numId w:val="3"/>
        </w:numPr>
        <w:spacing w:after="0" w:line="240" w:lineRule="auto"/>
      </w:pPr>
      <w:r>
        <w:t xml:space="preserve">maintaining a register of the </w:t>
      </w:r>
      <w:r w:rsidRPr="00311881">
        <w:rPr>
          <w:b/>
        </w:rPr>
        <w:t>company</w:t>
      </w:r>
      <w:r>
        <w:t>’s members, and</w:t>
      </w:r>
    </w:p>
    <w:p w:rsidR="009D6FB3" w:rsidRDefault="009D6FB3" w:rsidP="009D6FB3">
      <w:pPr>
        <w:pStyle w:val="ListParagraph"/>
        <w:numPr>
          <w:ilvl w:val="2"/>
          <w:numId w:val="3"/>
        </w:numPr>
        <w:spacing w:after="0" w:line="240" w:lineRule="auto"/>
      </w:pPr>
      <w:r>
        <w:t xml:space="preserve">maintaining the minutes and other records of </w:t>
      </w:r>
      <w:r w:rsidR="00875A1A" w:rsidRPr="00875A1A">
        <w:rPr>
          <w:b/>
        </w:rPr>
        <w:t>general meeting</w:t>
      </w:r>
      <w:r w:rsidRPr="00FE239F">
        <w:t>s</w:t>
      </w:r>
      <w:r>
        <w:t xml:space="preserve"> (including notices of meetings), directors’ meetings and circular resolutions.</w:t>
      </w:r>
    </w:p>
    <w:p w:rsidR="009D6FB3" w:rsidRPr="00CE7CA2" w:rsidRDefault="009D6FB3" w:rsidP="00F56EC7">
      <w:pPr>
        <w:pStyle w:val="Heading2"/>
      </w:pPr>
      <w:r w:rsidRPr="00CE7CA2">
        <w:t>Minutes and records</w:t>
      </w:r>
    </w:p>
    <w:p w:rsidR="009D6FB3" w:rsidRPr="00311881" w:rsidRDefault="009D6FB3" w:rsidP="009D6FB3">
      <w:pPr>
        <w:pStyle w:val="ACNCproformalist"/>
        <w:rPr>
          <w:b/>
        </w:rPr>
      </w:pPr>
      <w:r w:rsidRPr="00311881">
        <w:rPr>
          <w:b/>
        </w:rPr>
        <w:t>Minutes and records</w:t>
      </w:r>
    </w:p>
    <w:p w:rsidR="009D6FB3" w:rsidRDefault="009D6FB3" w:rsidP="00C818F3">
      <w:pPr>
        <w:pStyle w:val="ListParagraph"/>
        <w:numPr>
          <w:ilvl w:val="1"/>
          <w:numId w:val="3"/>
        </w:numPr>
        <w:spacing w:before="120" w:after="0" w:line="240" w:lineRule="auto"/>
      </w:pPr>
      <w:bookmarkStart w:id="141" w:name="_Ref392016907"/>
      <w:r>
        <w:t xml:space="preserve">The </w:t>
      </w:r>
      <w:r>
        <w:rPr>
          <w:b/>
        </w:rPr>
        <w:t>company</w:t>
      </w:r>
      <w:r>
        <w:t xml:space="preserve"> must, within one month, make and keep the following records:</w:t>
      </w:r>
      <w:bookmarkEnd w:id="141"/>
    </w:p>
    <w:p w:rsidR="009D6FB3" w:rsidRPr="007F1AB4" w:rsidRDefault="009D6FB3" w:rsidP="009D6FB3">
      <w:pPr>
        <w:pStyle w:val="ListParagraph"/>
        <w:numPr>
          <w:ilvl w:val="2"/>
          <w:numId w:val="3"/>
        </w:numPr>
        <w:spacing w:after="0" w:line="240" w:lineRule="auto"/>
      </w:pPr>
      <w:bookmarkStart w:id="142" w:name="__RefNumPara__339_687944692"/>
      <w:bookmarkEnd w:id="142"/>
      <w:r>
        <w:t xml:space="preserve">minutes of </w:t>
      </w:r>
      <w:r w:rsidRPr="007F1AB4">
        <w:t xml:space="preserve">proceedings and resolutions of </w:t>
      </w:r>
      <w:r w:rsidRPr="00FB59B6">
        <w:rPr>
          <w:b/>
        </w:rPr>
        <w:t>general meetings</w:t>
      </w:r>
      <w:bookmarkStart w:id="143" w:name="_Ref392016912"/>
    </w:p>
    <w:bookmarkEnd w:id="143"/>
    <w:p w:rsidR="009D6FB3" w:rsidRPr="007F1AB4" w:rsidRDefault="009D6FB3" w:rsidP="009D6FB3">
      <w:pPr>
        <w:pStyle w:val="ListParagraph"/>
        <w:numPr>
          <w:ilvl w:val="2"/>
          <w:numId w:val="3"/>
        </w:numPr>
        <w:spacing w:after="0" w:line="240" w:lineRule="auto"/>
      </w:pPr>
      <w:r>
        <w:t xml:space="preserve">minutes of </w:t>
      </w:r>
      <w:r w:rsidRPr="007F1AB4">
        <w:t>circular resolutions of members</w:t>
      </w:r>
    </w:p>
    <w:p w:rsidR="009D6FB3" w:rsidRPr="007A0D4C" w:rsidRDefault="009D6FB3" w:rsidP="009D6FB3">
      <w:pPr>
        <w:pStyle w:val="ListParagraph"/>
        <w:numPr>
          <w:ilvl w:val="2"/>
          <w:numId w:val="3"/>
        </w:numPr>
        <w:spacing w:after="0" w:line="240" w:lineRule="auto"/>
      </w:pPr>
      <w:r w:rsidRPr="007F1AB4">
        <w:t xml:space="preserve">a copy of a notice of each </w:t>
      </w:r>
      <w:r w:rsidRPr="00FB59B6">
        <w:rPr>
          <w:b/>
        </w:rPr>
        <w:t>general meeting</w:t>
      </w:r>
      <w:r w:rsidRPr="007A0D4C">
        <w:t>, and</w:t>
      </w:r>
    </w:p>
    <w:p w:rsidR="009D6FB3" w:rsidRPr="007A0D4C" w:rsidRDefault="009D6FB3" w:rsidP="009D6FB3">
      <w:pPr>
        <w:pStyle w:val="ListParagraph"/>
        <w:numPr>
          <w:ilvl w:val="2"/>
          <w:numId w:val="3"/>
        </w:numPr>
        <w:spacing w:after="0" w:line="240" w:lineRule="auto"/>
      </w:pPr>
      <w:r w:rsidRPr="007A0D4C">
        <w:t>a copy of a members’ statement distributed to members under</w:t>
      </w:r>
      <w:r>
        <w:t xml:space="preserve"> clause </w:t>
      </w:r>
      <w:r w:rsidR="001D617D">
        <w:fldChar w:fldCharType="begin"/>
      </w:r>
      <w:r w:rsidR="001D617D">
        <w:instrText xml:space="preserve"> REF _Ref405961880 \w \h </w:instrText>
      </w:r>
      <w:r w:rsidR="001D617D">
        <w:fldChar w:fldCharType="separate"/>
      </w:r>
      <w:r w:rsidR="001D617D">
        <w:t>30</w:t>
      </w:r>
      <w:r w:rsidR="001D617D">
        <w:fldChar w:fldCharType="end"/>
      </w:r>
      <w:r>
        <w:t>.</w:t>
      </w:r>
    </w:p>
    <w:p w:rsidR="009D6FB3" w:rsidRPr="007F1AB4" w:rsidRDefault="009D6FB3" w:rsidP="00C818F3">
      <w:pPr>
        <w:pStyle w:val="ListParagraph"/>
        <w:numPr>
          <w:ilvl w:val="1"/>
          <w:numId w:val="3"/>
        </w:numPr>
        <w:spacing w:before="120" w:after="0" w:line="240" w:lineRule="auto"/>
      </w:pPr>
      <w:bookmarkStart w:id="144" w:name="_Ref396898501"/>
      <w:r w:rsidRPr="007F1AB4">
        <w:t xml:space="preserve">The </w:t>
      </w:r>
      <w:r w:rsidRPr="007F1AB4">
        <w:rPr>
          <w:b/>
        </w:rPr>
        <w:t>company</w:t>
      </w:r>
      <w:r w:rsidRPr="007F1AB4">
        <w:t xml:space="preserve"> must, within one month, make and keep the following records:</w:t>
      </w:r>
      <w:bookmarkEnd w:id="144"/>
    </w:p>
    <w:p w:rsidR="009D6FB3" w:rsidRDefault="009D6FB3" w:rsidP="009D6FB3">
      <w:pPr>
        <w:pStyle w:val="ListParagraph"/>
        <w:numPr>
          <w:ilvl w:val="2"/>
          <w:numId w:val="3"/>
        </w:numPr>
        <w:spacing w:after="0" w:line="240" w:lineRule="auto"/>
      </w:pPr>
      <w:r>
        <w:t>minutes of proceedings and resolutions of directors’ meetings (including meetings of any committees), and</w:t>
      </w:r>
    </w:p>
    <w:p w:rsidR="009D6FB3" w:rsidRDefault="009D6FB3" w:rsidP="009D6FB3">
      <w:pPr>
        <w:pStyle w:val="ListParagraph"/>
        <w:numPr>
          <w:ilvl w:val="2"/>
          <w:numId w:val="3"/>
        </w:numPr>
        <w:spacing w:after="0" w:line="240" w:lineRule="auto"/>
      </w:pPr>
      <w:r>
        <w:t>minutes of circular resolutions of directors.</w:t>
      </w:r>
    </w:p>
    <w:p w:rsidR="009D6FB3" w:rsidRDefault="009D6FB3" w:rsidP="009D6FB3">
      <w:pPr>
        <w:pStyle w:val="ListParagraph"/>
        <w:numPr>
          <w:ilvl w:val="1"/>
          <w:numId w:val="3"/>
        </w:numPr>
        <w:spacing w:after="0" w:line="240" w:lineRule="auto"/>
      </w:pPr>
      <w:bookmarkStart w:id="145" w:name="_Ref392223554"/>
      <w:r>
        <w:t xml:space="preserve">To allow members to inspect the </w:t>
      </w:r>
      <w:r w:rsidRPr="00942F8E">
        <w:rPr>
          <w:b/>
        </w:rPr>
        <w:t>company</w:t>
      </w:r>
      <w:r>
        <w:t>’s records:</w:t>
      </w:r>
      <w:r w:rsidRPr="00FB59B6">
        <w:t xml:space="preserve"> </w:t>
      </w:r>
    </w:p>
    <w:p w:rsidR="009D6FB3" w:rsidRDefault="009D6FB3" w:rsidP="009D6FB3">
      <w:pPr>
        <w:pStyle w:val="ListParagraph"/>
        <w:numPr>
          <w:ilvl w:val="2"/>
          <w:numId w:val="3"/>
        </w:numPr>
        <w:spacing w:after="0" w:line="240" w:lineRule="auto"/>
      </w:pPr>
      <w:r>
        <w:t xml:space="preserve">the </w:t>
      </w:r>
      <w:r w:rsidRPr="00942F8E">
        <w:rPr>
          <w:b/>
        </w:rPr>
        <w:t>company</w:t>
      </w:r>
      <w:r>
        <w:t xml:space="preserve"> must</w:t>
      </w:r>
      <w:r w:rsidRPr="00FB59B6">
        <w:t xml:space="preserve"> </w:t>
      </w:r>
      <w:r>
        <w:t xml:space="preserve">give a member access to the records set out in clause </w:t>
      </w:r>
      <w:r>
        <w:fldChar w:fldCharType="begin"/>
      </w:r>
      <w:r>
        <w:instrText xml:space="preserve"> REF _Ref392016907 \r \h </w:instrText>
      </w:r>
      <w:r>
        <w:fldChar w:fldCharType="separate"/>
      </w:r>
      <w:r w:rsidR="00820421">
        <w:t>57.1</w:t>
      </w:r>
      <w:r>
        <w:fldChar w:fldCharType="end"/>
      </w:r>
      <w:r>
        <w:t>, and</w:t>
      </w:r>
    </w:p>
    <w:p w:rsidR="009D6FB3" w:rsidRDefault="009D6FB3" w:rsidP="009D6FB3">
      <w:pPr>
        <w:pStyle w:val="ListParagraph"/>
        <w:numPr>
          <w:ilvl w:val="2"/>
          <w:numId w:val="3"/>
        </w:numPr>
        <w:spacing w:after="0" w:line="240" w:lineRule="auto"/>
      </w:pPr>
      <w:r>
        <w:t xml:space="preserve">the directors may authorise </w:t>
      </w:r>
      <w:r w:rsidRPr="00FB59B6">
        <w:t xml:space="preserve">a member to inspect other records of the </w:t>
      </w:r>
      <w:r w:rsidRPr="00FB59B6">
        <w:rPr>
          <w:b/>
        </w:rPr>
        <w:t>company</w:t>
      </w:r>
      <w:r>
        <w:t>, including records</w:t>
      </w:r>
      <w:r>
        <w:rPr>
          <w:b/>
        </w:rPr>
        <w:t xml:space="preserve"> </w:t>
      </w:r>
      <w:r w:rsidR="00F727DE">
        <w:t xml:space="preserve">referred to in </w:t>
      </w:r>
      <w:r w:rsidRPr="00FE239F">
        <w:t>clause</w:t>
      </w:r>
      <w:r>
        <w:t xml:space="preserve"> </w:t>
      </w:r>
      <w:r>
        <w:fldChar w:fldCharType="begin"/>
      </w:r>
      <w:r>
        <w:instrText xml:space="preserve"> REF _Ref396898501 \w \h </w:instrText>
      </w:r>
      <w:r>
        <w:fldChar w:fldCharType="separate"/>
      </w:r>
      <w:r w:rsidR="00820421">
        <w:t>57.2</w:t>
      </w:r>
      <w:r>
        <w:fldChar w:fldCharType="end"/>
      </w:r>
      <w:r>
        <w:t xml:space="preserve"> and clause </w:t>
      </w:r>
      <w:r>
        <w:fldChar w:fldCharType="begin"/>
      </w:r>
      <w:r>
        <w:instrText xml:space="preserve"> REF _Ref396898556 \w \h </w:instrText>
      </w:r>
      <w:r>
        <w:fldChar w:fldCharType="separate"/>
      </w:r>
      <w:r w:rsidR="00820421">
        <w:t>58.1</w:t>
      </w:r>
      <w:r>
        <w:fldChar w:fldCharType="end"/>
      </w:r>
      <w:r w:rsidRPr="00FB59B6">
        <w:t xml:space="preserve">. </w:t>
      </w:r>
      <w:bookmarkEnd w:id="145"/>
    </w:p>
    <w:p w:rsidR="009D6FB3" w:rsidRDefault="009D6FB3" w:rsidP="009D6FB3">
      <w:pPr>
        <w:pStyle w:val="ListParagraph"/>
        <w:numPr>
          <w:ilvl w:val="1"/>
          <w:numId w:val="3"/>
        </w:numPr>
        <w:spacing w:after="0" w:line="240" w:lineRule="auto"/>
      </w:pPr>
      <w:r>
        <w:t xml:space="preserve">The directors must ensure that minutes of a </w:t>
      </w:r>
      <w:r w:rsidRPr="00FB59B6">
        <w:rPr>
          <w:b/>
        </w:rPr>
        <w:t>general meeting</w:t>
      </w:r>
      <w:r>
        <w:t xml:space="preserve"> or a directors’ meeting are signed within a reasonable time after the meeting by:</w:t>
      </w:r>
    </w:p>
    <w:p w:rsidR="009D6FB3" w:rsidRDefault="009D6FB3" w:rsidP="009D6FB3">
      <w:pPr>
        <w:pStyle w:val="ListParagraph"/>
        <w:numPr>
          <w:ilvl w:val="2"/>
          <w:numId w:val="3"/>
        </w:numPr>
        <w:spacing w:after="0" w:line="240" w:lineRule="auto"/>
      </w:pPr>
      <w:r>
        <w:t>the chairperson of the meeting, or</w:t>
      </w:r>
    </w:p>
    <w:p w:rsidR="009D6FB3" w:rsidRDefault="009D6FB3" w:rsidP="009D6FB3">
      <w:pPr>
        <w:pStyle w:val="ListParagraph"/>
        <w:numPr>
          <w:ilvl w:val="2"/>
          <w:numId w:val="3"/>
        </w:numPr>
        <w:spacing w:after="0" w:line="240" w:lineRule="auto"/>
      </w:pPr>
      <w:r>
        <w:t>the chairperson of the next meeting.</w:t>
      </w:r>
    </w:p>
    <w:p w:rsidR="00C818F3" w:rsidRPr="000F4BAA" w:rsidRDefault="009D6FB3" w:rsidP="000F4BAA">
      <w:pPr>
        <w:pStyle w:val="ListParagraph"/>
        <w:numPr>
          <w:ilvl w:val="1"/>
          <w:numId w:val="3"/>
        </w:numPr>
        <w:spacing w:after="0" w:line="240" w:lineRule="auto"/>
      </w:pPr>
      <w:r>
        <w:t>The directors must ensure that minutes of the passing of a circular resolution (of members or directors) are signed by a director within a reasonable time after the resolution is passed.</w:t>
      </w:r>
    </w:p>
    <w:p w:rsidR="009D6FB3" w:rsidRPr="00D74829" w:rsidRDefault="009D6FB3" w:rsidP="009D6FB3">
      <w:pPr>
        <w:pStyle w:val="ACNCproformalist"/>
        <w:rPr>
          <w:b/>
        </w:rPr>
      </w:pPr>
      <w:r>
        <w:rPr>
          <w:b/>
        </w:rPr>
        <w:t>Financial and related records</w:t>
      </w:r>
    </w:p>
    <w:p w:rsidR="009D6FB3" w:rsidRDefault="009D6FB3" w:rsidP="00C818F3">
      <w:pPr>
        <w:pStyle w:val="ListParagraph"/>
        <w:numPr>
          <w:ilvl w:val="1"/>
          <w:numId w:val="3"/>
        </w:numPr>
        <w:spacing w:before="120" w:after="0" w:line="240" w:lineRule="auto"/>
      </w:pPr>
      <w:bookmarkStart w:id="146" w:name="_Ref396898556"/>
      <w:r>
        <w:t xml:space="preserve">The </w:t>
      </w:r>
      <w:r w:rsidRPr="00FB59B6">
        <w:rPr>
          <w:b/>
        </w:rPr>
        <w:t>company</w:t>
      </w:r>
      <w:r>
        <w:t xml:space="preserve"> must make and keep written financial records that:</w:t>
      </w:r>
      <w:bookmarkEnd w:id="146"/>
    </w:p>
    <w:p w:rsidR="009D6FB3" w:rsidRPr="007A0D4C" w:rsidRDefault="009D6FB3" w:rsidP="009D6FB3">
      <w:pPr>
        <w:pStyle w:val="ListParagraph"/>
        <w:numPr>
          <w:ilvl w:val="2"/>
          <w:numId w:val="3"/>
        </w:numPr>
        <w:spacing w:after="0" w:line="240" w:lineRule="auto"/>
        <w:rPr>
          <w:shd w:val="clear" w:color="auto" w:fill="FFFF00"/>
        </w:rPr>
      </w:pPr>
      <w:r>
        <w:t xml:space="preserve">correctly record and explain its transactions and </w:t>
      </w:r>
      <w:r w:rsidRPr="007A0D4C">
        <w:t>financial position and performance, and</w:t>
      </w:r>
    </w:p>
    <w:p w:rsidR="009D6FB3" w:rsidRPr="007A0D4C" w:rsidRDefault="009D6FB3" w:rsidP="009D6FB3">
      <w:pPr>
        <w:pStyle w:val="ListParagraph"/>
        <w:numPr>
          <w:ilvl w:val="2"/>
          <w:numId w:val="3"/>
        </w:numPr>
        <w:spacing w:after="0" w:line="240" w:lineRule="auto"/>
        <w:rPr>
          <w:shd w:val="clear" w:color="auto" w:fill="FFFF00"/>
        </w:rPr>
      </w:pPr>
      <w:r w:rsidRPr="007A0D4C">
        <w:t xml:space="preserve">enable true and fair financial statements to be </w:t>
      </w:r>
      <w:r>
        <w:t>prepared and to be audited</w:t>
      </w:r>
      <w:r w:rsidRPr="007A0D4C">
        <w:t>.</w:t>
      </w:r>
    </w:p>
    <w:p w:rsidR="009D6FB3" w:rsidRPr="007A0D4C" w:rsidRDefault="009D6FB3" w:rsidP="00C818F3">
      <w:pPr>
        <w:pStyle w:val="ListParagraph"/>
        <w:numPr>
          <w:ilvl w:val="1"/>
          <w:numId w:val="3"/>
        </w:numPr>
        <w:spacing w:before="120" w:after="0" w:line="240" w:lineRule="auto"/>
      </w:pPr>
      <w:r w:rsidRPr="007A0D4C">
        <w:t xml:space="preserve">The </w:t>
      </w:r>
      <w:r w:rsidRPr="00FB59B6">
        <w:rPr>
          <w:b/>
        </w:rPr>
        <w:t>company</w:t>
      </w:r>
      <w:r w:rsidRPr="007A0D4C">
        <w:t xml:space="preserve"> must also keep written records that correctly record its operations.</w:t>
      </w:r>
    </w:p>
    <w:p w:rsidR="009D6FB3" w:rsidRDefault="009D6FB3" w:rsidP="00C818F3">
      <w:pPr>
        <w:pStyle w:val="ListParagraph"/>
        <w:numPr>
          <w:ilvl w:val="1"/>
          <w:numId w:val="3"/>
        </w:numPr>
        <w:spacing w:before="120" w:after="0" w:line="240" w:lineRule="auto"/>
        <w:rPr>
          <w:shd w:val="clear" w:color="auto" w:fill="FFFF00"/>
        </w:rPr>
      </w:pPr>
      <w:r>
        <w:t xml:space="preserve">The </w:t>
      </w:r>
      <w:r w:rsidRPr="00FB59B6">
        <w:rPr>
          <w:b/>
        </w:rPr>
        <w:t>compan</w:t>
      </w:r>
      <w:r w:rsidRPr="00FB59B6">
        <w:rPr>
          <w:b/>
          <w:bCs/>
        </w:rPr>
        <w:t>y</w:t>
      </w:r>
      <w:r>
        <w:t xml:space="preserve"> must retain its records for at least 7 years.</w:t>
      </w:r>
    </w:p>
    <w:p w:rsidR="009D6FB3" w:rsidRDefault="009D6FB3" w:rsidP="00C818F3">
      <w:pPr>
        <w:pStyle w:val="ListParagraph"/>
        <w:numPr>
          <w:ilvl w:val="1"/>
          <w:numId w:val="3"/>
        </w:numPr>
        <w:spacing w:before="120" w:after="0" w:line="240" w:lineRule="auto"/>
      </w:pPr>
      <w:r>
        <w:t xml:space="preserve">The directors must </w:t>
      </w:r>
      <w:r w:rsidR="00F727DE">
        <w:t>take reasonable steps to en</w:t>
      </w:r>
      <w:r>
        <w:t xml:space="preserve">sure that the </w:t>
      </w:r>
      <w:r w:rsidRPr="008B0928">
        <w:rPr>
          <w:b/>
          <w:bCs/>
        </w:rPr>
        <w:t>company</w:t>
      </w:r>
      <w:r>
        <w:t>'s records are kept safe.</w:t>
      </w:r>
    </w:p>
    <w:p w:rsidR="009D6FB3" w:rsidRPr="00CE7CA2" w:rsidRDefault="009D6FB3" w:rsidP="00F56EC7">
      <w:pPr>
        <w:pStyle w:val="Heading2"/>
      </w:pPr>
      <w:r w:rsidRPr="00CE7CA2">
        <w:lastRenderedPageBreak/>
        <w:t>By-laws</w:t>
      </w:r>
    </w:p>
    <w:p w:rsidR="009D6FB3" w:rsidRPr="00D74829" w:rsidRDefault="009D6FB3" w:rsidP="009D6FB3">
      <w:pPr>
        <w:pStyle w:val="ACNCproformalist"/>
        <w:rPr>
          <w:b/>
        </w:rPr>
      </w:pPr>
      <w:r w:rsidRPr="00D74829">
        <w:rPr>
          <w:b/>
        </w:rPr>
        <w:t>By-laws</w:t>
      </w:r>
    </w:p>
    <w:p w:rsidR="009D6FB3" w:rsidRDefault="009D6FB3" w:rsidP="00C818F3">
      <w:pPr>
        <w:pStyle w:val="ListParagraph"/>
        <w:numPr>
          <w:ilvl w:val="1"/>
          <w:numId w:val="3"/>
        </w:numPr>
        <w:spacing w:before="120" w:after="0" w:line="240" w:lineRule="auto"/>
      </w:pPr>
      <w:r>
        <w:t>The directors may pass a resolution to make by-laws</w:t>
      </w:r>
      <w:r w:rsidRPr="00FE239F">
        <w:t xml:space="preserve"> </w:t>
      </w:r>
      <w:r w:rsidRPr="003B6792">
        <w:t>to give</w:t>
      </w:r>
      <w:r w:rsidRPr="00FE239F">
        <w:t xml:space="preserve"> </w:t>
      </w:r>
      <w:r>
        <w:t>effect to this constitution.</w:t>
      </w:r>
    </w:p>
    <w:p w:rsidR="009D6FB3" w:rsidRDefault="009D6FB3" w:rsidP="00C818F3">
      <w:pPr>
        <w:pStyle w:val="ListParagraph"/>
        <w:numPr>
          <w:ilvl w:val="1"/>
          <w:numId w:val="3"/>
        </w:numPr>
        <w:spacing w:before="120" w:after="0" w:line="240" w:lineRule="auto"/>
      </w:pPr>
      <w:r>
        <w:t>Members and directors must comply with by-laws as if they were part of this constitution.</w:t>
      </w:r>
    </w:p>
    <w:p w:rsidR="009D6FB3" w:rsidRPr="00CE7CA2" w:rsidRDefault="009D6FB3" w:rsidP="00F56EC7">
      <w:pPr>
        <w:pStyle w:val="Heading2"/>
      </w:pPr>
      <w:r w:rsidRPr="00CE7CA2">
        <w:t>Notice</w:t>
      </w:r>
    </w:p>
    <w:p w:rsidR="009D6FB3" w:rsidRPr="00D74829" w:rsidRDefault="009D6FB3" w:rsidP="009D6FB3">
      <w:pPr>
        <w:pStyle w:val="ACNCproformalist"/>
        <w:rPr>
          <w:b/>
        </w:rPr>
      </w:pPr>
      <w:bookmarkStart w:id="147" w:name="_Ref395713658"/>
      <w:r>
        <w:rPr>
          <w:b/>
        </w:rPr>
        <w:t>What is notice</w:t>
      </w:r>
      <w:bookmarkStart w:id="148" w:name="_Ref382914285"/>
      <w:bookmarkEnd w:id="147"/>
    </w:p>
    <w:p w:rsidR="009D6FB3" w:rsidRDefault="009D6FB3" w:rsidP="00C818F3">
      <w:pPr>
        <w:pStyle w:val="ListParagraph"/>
        <w:numPr>
          <w:ilvl w:val="1"/>
          <w:numId w:val="3"/>
        </w:numPr>
        <w:spacing w:before="120" w:after="0" w:line="240" w:lineRule="auto"/>
      </w:pPr>
      <w:r>
        <w:t xml:space="preserve">Anything written to or from the </w:t>
      </w:r>
      <w:r w:rsidRPr="00311881">
        <w:rPr>
          <w:b/>
        </w:rPr>
        <w:t>company</w:t>
      </w:r>
      <w:r>
        <w:t xml:space="preserve"> under any clause in this constitution is written notice and is subject to clauses </w:t>
      </w:r>
      <w:r>
        <w:fldChar w:fldCharType="begin"/>
      </w:r>
      <w:r>
        <w:instrText xml:space="preserve"> REF _Ref388973786 \r \h  \* MERGEFORMAT </w:instrText>
      </w:r>
      <w:r>
        <w:fldChar w:fldCharType="separate"/>
      </w:r>
      <w:r w:rsidR="00820421">
        <w:t>61</w:t>
      </w:r>
      <w:r>
        <w:fldChar w:fldCharType="end"/>
      </w:r>
      <w:r>
        <w:t xml:space="preserve"> to </w:t>
      </w:r>
      <w:r>
        <w:fldChar w:fldCharType="begin"/>
      </w:r>
      <w:r>
        <w:instrText xml:space="preserve"> REF _Ref388973791 \r \h  \* MERGEFORMAT </w:instrText>
      </w:r>
      <w:r>
        <w:fldChar w:fldCharType="separate"/>
      </w:r>
      <w:r w:rsidR="00820421">
        <w:t>63</w:t>
      </w:r>
      <w:r>
        <w:fldChar w:fldCharType="end"/>
      </w:r>
      <w:r>
        <w:t xml:space="preserve">, unless specified otherwise. </w:t>
      </w:r>
    </w:p>
    <w:p w:rsidR="009D6FB3" w:rsidRDefault="009D6FB3" w:rsidP="00C818F3">
      <w:pPr>
        <w:pStyle w:val="ListParagraph"/>
        <w:numPr>
          <w:ilvl w:val="1"/>
          <w:numId w:val="3"/>
        </w:numPr>
        <w:spacing w:before="120" w:after="0" w:line="240" w:lineRule="auto"/>
      </w:pPr>
      <w:r>
        <w:t xml:space="preserve">Clauses </w:t>
      </w:r>
      <w:r>
        <w:fldChar w:fldCharType="begin"/>
      </w:r>
      <w:r>
        <w:instrText xml:space="preserve"> REF _Ref392225405 \r \h </w:instrText>
      </w:r>
      <w:r>
        <w:fldChar w:fldCharType="separate"/>
      </w:r>
      <w:r w:rsidR="00820421">
        <w:t>61</w:t>
      </w:r>
      <w:r>
        <w:fldChar w:fldCharType="end"/>
      </w:r>
      <w:r>
        <w:t xml:space="preserve"> to </w:t>
      </w:r>
      <w:r>
        <w:fldChar w:fldCharType="begin"/>
      </w:r>
      <w:r>
        <w:instrText xml:space="preserve"> REF _Ref388973791 \r \h </w:instrText>
      </w:r>
      <w:r>
        <w:fldChar w:fldCharType="separate"/>
      </w:r>
      <w:r w:rsidR="00820421">
        <w:t>63</w:t>
      </w:r>
      <w:r>
        <w:fldChar w:fldCharType="end"/>
      </w:r>
      <w:r>
        <w:t xml:space="preserve"> do not apply to a notice of proxy </w:t>
      </w:r>
      <w:r w:rsidRPr="0083558C">
        <w:t>under clause</w:t>
      </w:r>
      <w:r w:rsidR="001D617D">
        <w:fldChar w:fldCharType="begin"/>
      </w:r>
      <w:r w:rsidR="001D617D">
        <w:instrText xml:space="preserve"> REF _Ref405961924 \w \h </w:instrText>
      </w:r>
      <w:r w:rsidR="001D617D">
        <w:fldChar w:fldCharType="separate"/>
      </w:r>
      <w:r w:rsidR="001D617D">
        <w:t>36.6</w:t>
      </w:r>
      <w:r w:rsidR="001D617D">
        <w:fldChar w:fldCharType="end"/>
      </w:r>
      <w:r w:rsidRPr="0083558C">
        <w:t>.</w:t>
      </w:r>
      <w:r>
        <w:t xml:space="preserve">   </w:t>
      </w:r>
    </w:p>
    <w:p w:rsidR="009D6FB3" w:rsidRPr="00311881" w:rsidRDefault="009D6FB3" w:rsidP="009D6FB3">
      <w:pPr>
        <w:pStyle w:val="ACNCproformalist"/>
        <w:rPr>
          <w:b/>
        </w:rPr>
      </w:pPr>
      <w:bookmarkStart w:id="149" w:name="_Ref392225405"/>
      <w:bookmarkStart w:id="150" w:name="_Ref388973786"/>
      <w:r>
        <w:rPr>
          <w:b/>
        </w:rPr>
        <w:t>Notice to the company</w:t>
      </w:r>
      <w:bookmarkEnd w:id="148"/>
      <w:bookmarkEnd w:id="149"/>
      <w:bookmarkEnd w:id="150"/>
      <w:r>
        <w:rPr>
          <w:b/>
        </w:rPr>
        <w:t xml:space="preserve"> </w:t>
      </w:r>
    </w:p>
    <w:p w:rsidR="009D6FB3" w:rsidRDefault="009D6FB3" w:rsidP="00C818F3">
      <w:pPr>
        <w:pStyle w:val="ACNCproformalist"/>
        <w:numPr>
          <w:ilvl w:val="0"/>
          <w:numId w:val="0"/>
        </w:numPr>
        <w:ind w:left="392" w:hanging="32"/>
      </w:pPr>
      <w:r>
        <w:t xml:space="preserve">Written notice or any communication under this constitution may be given to the </w:t>
      </w:r>
      <w:r>
        <w:rPr>
          <w:b/>
        </w:rPr>
        <w:t>company,</w:t>
      </w:r>
      <w:r>
        <w:t xml:space="preserve"> the directors or the secretary by:</w:t>
      </w:r>
    </w:p>
    <w:p w:rsidR="009D6FB3" w:rsidRDefault="009D6FB3" w:rsidP="009D6FB3">
      <w:pPr>
        <w:pStyle w:val="ListParagraph"/>
        <w:numPr>
          <w:ilvl w:val="2"/>
          <w:numId w:val="3"/>
        </w:numPr>
        <w:spacing w:after="0" w:line="240" w:lineRule="auto"/>
      </w:pPr>
      <w:r>
        <w:t xml:space="preserve">delivering it to the </w:t>
      </w:r>
      <w:r w:rsidRPr="007A0D4C">
        <w:rPr>
          <w:b/>
        </w:rPr>
        <w:t>company</w:t>
      </w:r>
      <w:r>
        <w:t xml:space="preserve">’s </w:t>
      </w:r>
      <w:r w:rsidR="002C4886">
        <w:t>registered office</w:t>
      </w:r>
    </w:p>
    <w:p w:rsidR="009D6FB3" w:rsidRDefault="009D6FB3" w:rsidP="009D6FB3">
      <w:pPr>
        <w:pStyle w:val="ListParagraph"/>
        <w:numPr>
          <w:ilvl w:val="2"/>
          <w:numId w:val="3"/>
        </w:numPr>
        <w:spacing w:after="0" w:line="240" w:lineRule="auto"/>
      </w:pPr>
      <w:bookmarkStart w:id="151" w:name="_Ref391995818"/>
      <w:r>
        <w:t xml:space="preserve">posting it to the </w:t>
      </w:r>
      <w:r w:rsidRPr="007A0D4C">
        <w:rPr>
          <w:b/>
        </w:rPr>
        <w:t>company</w:t>
      </w:r>
      <w:r>
        <w:t xml:space="preserve">’s registered office or </w:t>
      </w:r>
      <w:r w:rsidR="00F727DE">
        <w:t xml:space="preserve">to </w:t>
      </w:r>
      <w:r>
        <w:t xml:space="preserve">another address chosen by the </w:t>
      </w:r>
      <w:r w:rsidRPr="007A0D4C">
        <w:rPr>
          <w:b/>
        </w:rPr>
        <w:t>company</w:t>
      </w:r>
      <w:r>
        <w:t xml:space="preserve"> for notice to be provided</w:t>
      </w:r>
      <w:bookmarkEnd w:id="151"/>
    </w:p>
    <w:p w:rsidR="009D6FB3" w:rsidRPr="00AE4AE4" w:rsidRDefault="009D6FB3" w:rsidP="009D6FB3">
      <w:pPr>
        <w:pStyle w:val="ListParagraph"/>
        <w:numPr>
          <w:ilvl w:val="2"/>
          <w:numId w:val="3"/>
        </w:numPr>
        <w:spacing w:after="0" w:line="240" w:lineRule="auto"/>
      </w:pPr>
      <w:r w:rsidRPr="00D5196A">
        <w:t>sending it to an email address</w:t>
      </w:r>
      <w:r>
        <w:t xml:space="preserve"> or other electronic address</w:t>
      </w:r>
      <w:r w:rsidRPr="00D5196A">
        <w:t xml:space="preserve"> notified by the </w:t>
      </w:r>
      <w:r w:rsidRPr="007A0D4C">
        <w:rPr>
          <w:b/>
        </w:rPr>
        <w:t>company</w:t>
      </w:r>
      <w:r w:rsidRPr="00D5196A">
        <w:t xml:space="preserve"> to the members as the </w:t>
      </w:r>
      <w:r w:rsidRPr="007A0D4C">
        <w:rPr>
          <w:b/>
        </w:rPr>
        <w:t>company</w:t>
      </w:r>
      <w:r w:rsidRPr="00D5196A">
        <w:t>’s email</w:t>
      </w:r>
      <w:r>
        <w:t xml:space="preserve"> address or other electronic address, or</w:t>
      </w:r>
    </w:p>
    <w:p w:rsidR="009D6FB3" w:rsidRDefault="009D6FB3" w:rsidP="009D6FB3">
      <w:pPr>
        <w:pStyle w:val="ListParagraph"/>
        <w:numPr>
          <w:ilvl w:val="2"/>
          <w:numId w:val="3"/>
        </w:numPr>
        <w:spacing w:after="0" w:line="240" w:lineRule="auto"/>
        <w:rPr>
          <w:b/>
        </w:rPr>
      </w:pPr>
      <w:r>
        <w:t xml:space="preserve">sending it to the fax number notified by the </w:t>
      </w:r>
      <w:r w:rsidRPr="00AE4AE4">
        <w:rPr>
          <w:b/>
        </w:rPr>
        <w:t>company</w:t>
      </w:r>
      <w:r>
        <w:rPr>
          <w:b/>
        </w:rPr>
        <w:t xml:space="preserve"> </w:t>
      </w:r>
      <w:r>
        <w:t xml:space="preserve">to the members as the </w:t>
      </w:r>
      <w:r w:rsidRPr="007A0D4C">
        <w:rPr>
          <w:b/>
        </w:rPr>
        <w:t>company</w:t>
      </w:r>
      <w:r>
        <w:t>’s fax number.</w:t>
      </w:r>
    </w:p>
    <w:p w:rsidR="009D6FB3" w:rsidRPr="00311881" w:rsidRDefault="00564858" w:rsidP="009D6FB3">
      <w:pPr>
        <w:pStyle w:val="ACNCproformalist"/>
        <w:rPr>
          <w:b/>
        </w:rPr>
      </w:pPr>
      <w:r>
        <w:rPr>
          <w:b/>
        </w:rPr>
        <w:t>Notice to members</w:t>
      </w:r>
    </w:p>
    <w:p w:rsidR="009D6FB3" w:rsidRPr="0083558C" w:rsidRDefault="009D6FB3" w:rsidP="00C818F3">
      <w:pPr>
        <w:pStyle w:val="ListParagraph"/>
        <w:numPr>
          <w:ilvl w:val="1"/>
          <w:numId w:val="3"/>
        </w:numPr>
        <w:spacing w:before="120" w:after="0" w:line="240" w:lineRule="auto"/>
      </w:pPr>
      <w:r w:rsidRPr="00A70A42">
        <w:rPr>
          <w:bCs/>
        </w:rPr>
        <w:t xml:space="preserve">Written notice </w:t>
      </w:r>
      <w:r>
        <w:rPr>
          <w:bCs/>
        </w:rPr>
        <w:t xml:space="preserve">or </w:t>
      </w:r>
      <w:r w:rsidRPr="0083558C">
        <w:rPr>
          <w:bCs/>
        </w:rPr>
        <w:t>any communication under this constitution may be given to a member:</w:t>
      </w:r>
    </w:p>
    <w:p w:rsidR="009D6FB3" w:rsidRPr="0083558C" w:rsidRDefault="009D6FB3" w:rsidP="009D6FB3">
      <w:pPr>
        <w:pStyle w:val="ACNCproformalist"/>
        <w:numPr>
          <w:ilvl w:val="2"/>
          <w:numId w:val="3"/>
        </w:numPr>
        <w:spacing w:before="0"/>
        <w:ind w:left="1225" w:hanging="505"/>
        <w:rPr>
          <w:bCs/>
        </w:rPr>
      </w:pPr>
      <w:bookmarkStart w:id="152" w:name="_Ref393808036"/>
      <w:r w:rsidRPr="0083558C">
        <w:t>in person</w:t>
      </w:r>
      <w:bookmarkEnd w:id="152"/>
    </w:p>
    <w:p w:rsidR="009D6FB3" w:rsidRPr="0083558C" w:rsidRDefault="009D6FB3" w:rsidP="009D6FB3">
      <w:pPr>
        <w:pStyle w:val="ACNCproformalist"/>
        <w:numPr>
          <w:ilvl w:val="2"/>
          <w:numId w:val="3"/>
        </w:numPr>
        <w:spacing w:before="0"/>
        <w:ind w:left="1225" w:hanging="505"/>
        <w:rPr>
          <w:bCs/>
        </w:rPr>
      </w:pPr>
      <w:bookmarkStart w:id="153" w:name="_Ref393807997"/>
      <w:r w:rsidRPr="0083558C">
        <w:rPr>
          <w:bCs/>
        </w:rPr>
        <w:t>by posting it to, or leaving it at the address of the member in the register of members or an alternative address (if any) nominated by the member for service of notices</w:t>
      </w:r>
      <w:bookmarkEnd w:id="153"/>
    </w:p>
    <w:p w:rsidR="009D6FB3" w:rsidRPr="00D74829" w:rsidRDefault="009D6FB3" w:rsidP="009D6FB3">
      <w:pPr>
        <w:pStyle w:val="ACNCproformalist"/>
        <w:numPr>
          <w:ilvl w:val="2"/>
          <w:numId w:val="3"/>
        </w:numPr>
        <w:spacing w:before="0"/>
        <w:ind w:left="1225" w:hanging="505"/>
        <w:rPr>
          <w:b/>
        </w:rPr>
      </w:pPr>
      <w:bookmarkStart w:id="154" w:name="_Ref393808018"/>
      <w:r>
        <w:rPr>
          <w:bCs/>
        </w:rPr>
        <w:t>sending it to the email or other electronic address nominated by the member as an alternative address for service of notices (if any)</w:t>
      </w:r>
      <w:bookmarkEnd w:id="154"/>
    </w:p>
    <w:p w:rsidR="009D6FB3" w:rsidRPr="00564858" w:rsidRDefault="009D6FB3" w:rsidP="000F4BAA">
      <w:pPr>
        <w:pStyle w:val="ACNCproformalist"/>
        <w:numPr>
          <w:ilvl w:val="2"/>
          <w:numId w:val="3"/>
        </w:numPr>
        <w:spacing w:before="60"/>
        <w:ind w:left="1225" w:hanging="505"/>
        <w:rPr>
          <w:b/>
        </w:rPr>
      </w:pPr>
      <w:bookmarkStart w:id="155" w:name="_Ref393808026"/>
      <w:r w:rsidRPr="0083558C">
        <w:rPr>
          <w:bCs/>
        </w:rPr>
        <w:t>sending it to the fax number nominated by the member as an alternative address for service of notices (if any)</w:t>
      </w:r>
      <w:bookmarkEnd w:id="155"/>
      <w:r w:rsidR="00564858">
        <w:rPr>
          <w:bCs/>
        </w:rPr>
        <w:t>, or</w:t>
      </w:r>
    </w:p>
    <w:p w:rsidR="00564858" w:rsidRPr="00564858" w:rsidRDefault="00564858" w:rsidP="000F4BAA">
      <w:pPr>
        <w:pStyle w:val="ACNCproformalist"/>
        <w:numPr>
          <w:ilvl w:val="2"/>
          <w:numId w:val="3"/>
        </w:numPr>
        <w:spacing w:before="60"/>
        <w:ind w:left="1225" w:hanging="505"/>
      </w:pPr>
      <w:r w:rsidRPr="00564858">
        <w:t>if agreed to by the member, by notifying the member at an email or other electronic address nominated by the member, that the notice is available at a specified place or address (including an electronic address).</w:t>
      </w:r>
    </w:p>
    <w:p w:rsidR="009D6FB3" w:rsidRPr="0083558C" w:rsidRDefault="009D6FB3" w:rsidP="00C818F3">
      <w:pPr>
        <w:pStyle w:val="ACNCproformalist"/>
        <w:numPr>
          <w:ilvl w:val="1"/>
          <w:numId w:val="3"/>
        </w:numPr>
        <w:rPr>
          <w:b/>
        </w:rPr>
      </w:pPr>
      <w:r w:rsidRPr="0083558C">
        <w:t xml:space="preserve">If the </w:t>
      </w:r>
      <w:r w:rsidRPr="0096430D">
        <w:rPr>
          <w:b/>
        </w:rPr>
        <w:t>company</w:t>
      </w:r>
      <w:r w:rsidRPr="0083558C">
        <w:t xml:space="preserve"> does not have an address for the member, the </w:t>
      </w:r>
      <w:r w:rsidRPr="0096430D">
        <w:rPr>
          <w:b/>
        </w:rPr>
        <w:t>company</w:t>
      </w:r>
      <w:r w:rsidRPr="0083558C">
        <w:t xml:space="preserve"> is not required to give notice in person.</w:t>
      </w:r>
    </w:p>
    <w:p w:rsidR="009D6FB3" w:rsidRPr="00311881" w:rsidRDefault="009D6FB3" w:rsidP="009D6FB3">
      <w:pPr>
        <w:pStyle w:val="ACNCproformalist"/>
        <w:rPr>
          <w:b/>
        </w:rPr>
      </w:pPr>
      <w:bookmarkStart w:id="156" w:name="_Ref388973791"/>
      <w:r>
        <w:rPr>
          <w:b/>
        </w:rPr>
        <w:t>When notice is taken to be given</w:t>
      </w:r>
      <w:bookmarkEnd w:id="156"/>
    </w:p>
    <w:p w:rsidR="009D6FB3" w:rsidRDefault="009D6FB3" w:rsidP="00C752B5">
      <w:pPr>
        <w:pStyle w:val="ListParagraph"/>
        <w:spacing w:before="80" w:after="0" w:line="240" w:lineRule="auto"/>
        <w:ind w:left="357"/>
        <w:rPr>
          <w:bCs/>
        </w:rPr>
      </w:pPr>
      <w:r>
        <w:rPr>
          <w:bCs/>
        </w:rPr>
        <w:t>A notice:</w:t>
      </w:r>
    </w:p>
    <w:p w:rsidR="009D6FB3" w:rsidRDefault="009D6FB3" w:rsidP="00C752B5">
      <w:pPr>
        <w:pStyle w:val="ACNCproformalist"/>
        <w:numPr>
          <w:ilvl w:val="2"/>
          <w:numId w:val="3"/>
        </w:numPr>
        <w:spacing w:before="0"/>
        <w:ind w:left="1225" w:hanging="505"/>
        <w:rPr>
          <w:bCs/>
        </w:rPr>
      </w:pPr>
      <w:r>
        <w:rPr>
          <w:bCs/>
        </w:rPr>
        <w:lastRenderedPageBreak/>
        <w:t>delivered in person, or left at a the recipient’s address, is taken to be g</w:t>
      </w:r>
      <w:r w:rsidR="00CE2416">
        <w:rPr>
          <w:bCs/>
        </w:rPr>
        <w:t>iven on the day it is delivered</w:t>
      </w:r>
    </w:p>
    <w:p w:rsidR="00820938" w:rsidRDefault="009D6FB3" w:rsidP="00C752B5">
      <w:pPr>
        <w:pStyle w:val="ACNCproformalist"/>
        <w:numPr>
          <w:ilvl w:val="2"/>
          <w:numId w:val="3"/>
        </w:numPr>
        <w:spacing w:before="0"/>
        <w:ind w:left="1225" w:hanging="505"/>
        <w:rPr>
          <w:bCs/>
        </w:rPr>
      </w:pPr>
      <w:r>
        <w:rPr>
          <w:bCs/>
        </w:rPr>
        <w:t>sent by post, is taken to be given on the third day after it is posted with the correct payment of postage costs</w:t>
      </w:r>
    </w:p>
    <w:p w:rsidR="009D6FB3" w:rsidRDefault="009D6FB3" w:rsidP="00C752B5">
      <w:pPr>
        <w:pStyle w:val="ACNCproformalist"/>
        <w:numPr>
          <w:ilvl w:val="2"/>
          <w:numId w:val="3"/>
        </w:numPr>
        <w:spacing w:before="0"/>
        <w:ind w:left="1225" w:hanging="505"/>
        <w:rPr>
          <w:bCs/>
        </w:rPr>
      </w:pPr>
      <w:r w:rsidRPr="00820938">
        <w:rPr>
          <w:bCs/>
        </w:rPr>
        <w:t>sent by email,</w:t>
      </w:r>
      <w:r w:rsidR="000B0862">
        <w:rPr>
          <w:bCs/>
        </w:rPr>
        <w:t xml:space="preserve"> fax or other electronic method</w:t>
      </w:r>
      <w:r w:rsidRPr="00820938">
        <w:rPr>
          <w:bCs/>
        </w:rPr>
        <w:t>, is taken to be given on the</w:t>
      </w:r>
      <w:r w:rsidR="00CE2416">
        <w:rPr>
          <w:bCs/>
        </w:rPr>
        <w:t xml:space="preserve"> business day after it is sent, and</w:t>
      </w:r>
    </w:p>
    <w:p w:rsidR="00CE2416" w:rsidRPr="00820938" w:rsidRDefault="00CE2416" w:rsidP="00C752B5">
      <w:pPr>
        <w:pStyle w:val="ACNCproformalist"/>
        <w:numPr>
          <w:ilvl w:val="2"/>
          <w:numId w:val="3"/>
        </w:numPr>
        <w:spacing w:before="0"/>
        <w:ind w:left="1225" w:hanging="505"/>
        <w:rPr>
          <w:bCs/>
        </w:rPr>
      </w:pPr>
      <w:r w:rsidRPr="00CE2416">
        <w:rPr>
          <w:bCs/>
        </w:rPr>
        <w:t xml:space="preserve">given under clause 62.1(e) is taken to be given on the business day after the </w:t>
      </w:r>
      <w:r w:rsidR="00152595">
        <w:rPr>
          <w:bCs/>
        </w:rPr>
        <w:t>notification that the notice is available is sent</w:t>
      </w:r>
      <w:r w:rsidRPr="00CE2416">
        <w:rPr>
          <w:bCs/>
        </w:rPr>
        <w:t>.</w:t>
      </w:r>
    </w:p>
    <w:p w:rsidR="009D6FB3" w:rsidRPr="00CE7CA2" w:rsidRDefault="009D6FB3" w:rsidP="00C752B5">
      <w:pPr>
        <w:pStyle w:val="Heading2"/>
        <w:spacing w:before="360"/>
      </w:pPr>
      <w:r w:rsidRPr="00CE7CA2">
        <w:t>Financial year</w:t>
      </w:r>
    </w:p>
    <w:p w:rsidR="009D6FB3" w:rsidRPr="00EB0ADB" w:rsidRDefault="009D6FB3" w:rsidP="009D6FB3">
      <w:pPr>
        <w:pStyle w:val="ACNCproformalist"/>
        <w:rPr>
          <w:b/>
        </w:rPr>
      </w:pPr>
      <w:bookmarkStart w:id="157" w:name="_Ref3829170121"/>
      <w:r w:rsidRPr="00EB0ADB">
        <w:rPr>
          <w:b/>
        </w:rPr>
        <w:t>C</w:t>
      </w:r>
      <w:bookmarkEnd w:id="157"/>
      <w:r w:rsidRPr="00EB0ADB">
        <w:rPr>
          <w:b/>
        </w:rPr>
        <w:t>ompany's financial year</w:t>
      </w:r>
    </w:p>
    <w:p w:rsidR="009D6FB3" w:rsidRDefault="009D6FB3" w:rsidP="00C752B5">
      <w:pPr>
        <w:spacing w:before="80" w:after="0" w:line="240" w:lineRule="auto"/>
        <w:ind w:left="357"/>
        <w:rPr>
          <w:b/>
          <w:sz w:val="28"/>
          <w:szCs w:val="28"/>
        </w:rPr>
      </w:pPr>
      <w:r>
        <w:t xml:space="preserve">The </w:t>
      </w:r>
      <w:r w:rsidRPr="0096430D">
        <w:rPr>
          <w:b/>
        </w:rPr>
        <w:t>company</w:t>
      </w:r>
      <w:r>
        <w:t>'s financial year is from [</w:t>
      </w:r>
      <w:r>
        <w:rPr>
          <w:shd w:val="clear" w:color="auto" w:fill="C0C0C0"/>
        </w:rPr>
        <w:t>1 July</w:t>
      </w:r>
      <w:r>
        <w:t>] to [</w:t>
      </w:r>
      <w:r>
        <w:rPr>
          <w:shd w:val="clear" w:color="auto" w:fill="C0C0C0"/>
        </w:rPr>
        <w:t>30 June</w:t>
      </w:r>
      <w:r>
        <w:t>], unless the directors pass a resolution to change the financial year.</w:t>
      </w:r>
    </w:p>
    <w:p w:rsidR="009D6FB3" w:rsidRPr="00CE7CA2" w:rsidRDefault="009D6FB3" w:rsidP="00C752B5">
      <w:pPr>
        <w:pStyle w:val="Heading2"/>
        <w:spacing w:before="360"/>
      </w:pPr>
      <w:r w:rsidRPr="00CE7CA2">
        <w:t>Indemnity, insurance and access</w:t>
      </w:r>
    </w:p>
    <w:p w:rsidR="009D6FB3" w:rsidRPr="00EB0ADB" w:rsidRDefault="009D6FB3" w:rsidP="009D6FB3">
      <w:pPr>
        <w:pStyle w:val="ACNCproformalist"/>
        <w:rPr>
          <w:b/>
        </w:rPr>
      </w:pPr>
      <w:bookmarkStart w:id="158" w:name="_Ref393810684"/>
      <w:r w:rsidRPr="00EB0ADB">
        <w:rPr>
          <w:b/>
        </w:rPr>
        <w:t>Indemnity</w:t>
      </w:r>
      <w:bookmarkEnd w:id="158"/>
    </w:p>
    <w:p w:rsidR="009D6FB3" w:rsidRPr="0083558C" w:rsidRDefault="009D6FB3" w:rsidP="00C752B5">
      <w:pPr>
        <w:pStyle w:val="ListParagraph"/>
        <w:numPr>
          <w:ilvl w:val="1"/>
          <w:numId w:val="3"/>
        </w:numPr>
        <w:spacing w:before="80" w:after="0" w:line="240" w:lineRule="auto"/>
      </w:pPr>
      <w:r w:rsidRPr="0083558C">
        <w:t xml:space="preserve">The </w:t>
      </w:r>
      <w:r w:rsidRPr="0083558C">
        <w:rPr>
          <w:b/>
        </w:rPr>
        <w:t>company</w:t>
      </w:r>
      <w:r w:rsidRPr="0083558C">
        <w:t xml:space="preserve"> indemnifies each officer of the </w:t>
      </w:r>
      <w:r w:rsidRPr="00EB0ADB">
        <w:rPr>
          <w:b/>
        </w:rPr>
        <w:t>company</w:t>
      </w:r>
      <w:r w:rsidRPr="0083558C">
        <w:t xml:space="preserve"> out of the assets of the </w:t>
      </w:r>
      <w:r w:rsidRPr="0083558C">
        <w:rPr>
          <w:b/>
        </w:rPr>
        <w:t>company</w:t>
      </w:r>
      <w:r w:rsidRPr="0083558C">
        <w:t>, to the relevant extent, against all losses and liabilities (including costs, expenses and charges) incurre</w:t>
      </w:r>
      <w:r>
        <w:t xml:space="preserve">d by that person as an officer </w:t>
      </w:r>
      <w:r w:rsidRPr="0083558C">
        <w:t xml:space="preserve">of the </w:t>
      </w:r>
      <w:r w:rsidRPr="0083558C">
        <w:rPr>
          <w:b/>
        </w:rPr>
        <w:t>company</w:t>
      </w:r>
      <w:r w:rsidRPr="0083558C">
        <w:t xml:space="preserve">.   </w:t>
      </w:r>
    </w:p>
    <w:p w:rsidR="009D6FB3" w:rsidRPr="000E16DF" w:rsidRDefault="009D6FB3" w:rsidP="00C752B5">
      <w:pPr>
        <w:pStyle w:val="ListParagraph"/>
        <w:numPr>
          <w:ilvl w:val="1"/>
          <w:numId w:val="3"/>
        </w:numPr>
        <w:spacing w:before="80" w:after="0" w:line="240" w:lineRule="auto"/>
      </w:pPr>
      <w:r w:rsidRPr="000E16DF">
        <w:t>In</w:t>
      </w:r>
      <w:r>
        <w:t xml:space="preserve"> this</w:t>
      </w:r>
      <w:r w:rsidRPr="000E16DF">
        <w:t xml:space="preserve"> clause, </w:t>
      </w:r>
      <w:r>
        <w:t>‘</w:t>
      </w:r>
      <w:r w:rsidRPr="00EB0ADB">
        <w:t>officer</w:t>
      </w:r>
      <w:r>
        <w:t>’</w:t>
      </w:r>
      <w:r w:rsidRPr="000E16DF">
        <w:t xml:space="preserve"> means a director or secretary and includes </w:t>
      </w:r>
      <w:r>
        <w:t xml:space="preserve">a </w:t>
      </w:r>
      <w:r w:rsidRPr="000E16DF">
        <w:t>director or secretary after they have ceased to hold that office.</w:t>
      </w:r>
    </w:p>
    <w:p w:rsidR="009D6FB3" w:rsidRPr="000E16DF" w:rsidRDefault="009D6FB3" w:rsidP="00C752B5">
      <w:pPr>
        <w:pStyle w:val="ListParagraph"/>
        <w:numPr>
          <w:ilvl w:val="1"/>
          <w:numId w:val="3"/>
        </w:numPr>
        <w:spacing w:before="80" w:after="0" w:line="240" w:lineRule="auto"/>
      </w:pPr>
      <w:r w:rsidRPr="000E16DF">
        <w:t xml:space="preserve">In </w:t>
      </w:r>
      <w:r>
        <w:t xml:space="preserve">this </w:t>
      </w:r>
      <w:r w:rsidRPr="000E16DF">
        <w:t xml:space="preserve">clause, </w:t>
      </w:r>
      <w:r>
        <w:t>‘</w:t>
      </w:r>
      <w:r w:rsidRPr="000E16DF">
        <w:t>to the relevant extent</w:t>
      </w:r>
      <w:r>
        <w:t>’</w:t>
      </w:r>
      <w:r w:rsidRPr="000E16DF">
        <w:t xml:space="preserve"> means:</w:t>
      </w:r>
    </w:p>
    <w:p w:rsidR="009D6FB3" w:rsidRPr="000E16DF" w:rsidRDefault="009D6FB3" w:rsidP="00C752B5">
      <w:pPr>
        <w:pStyle w:val="ListParagraph"/>
        <w:numPr>
          <w:ilvl w:val="2"/>
          <w:numId w:val="3"/>
        </w:numPr>
        <w:suppressAutoHyphens w:val="0"/>
        <w:spacing w:after="0" w:line="240" w:lineRule="auto"/>
        <w:ind w:left="1225" w:hanging="505"/>
        <w:contextualSpacing w:val="0"/>
      </w:pPr>
      <w:r>
        <w:t>to the extent</w:t>
      </w:r>
      <w:r w:rsidRPr="000E16DF">
        <w:t xml:space="preserve"> </w:t>
      </w:r>
      <w:r>
        <w:t xml:space="preserve">that </w:t>
      </w:r>
      <w:r w:rsidRPr="000E16DF">
        <w:t xml:space="preserve">the </w:t>
      </w:r>
      <w:r w:rsidRPr="000E16DF">
        <w:rPr>
          <w:b/>
        </w:rPr>
        <w:t>company</w:t>
      </w:r>
      <w:r w:rsidRPr="000E16DF">
        <w:t xml:space="preserve"> is not precluded by law (including the </w:t>
      </w:r>
      <w:r w:rsidRPr="000E16DF">
        <w:rPr>
          <w:b/>
        </w:rPr>
        <w:t>Corporations Act</w:t>
      </w:r>
      <w:r w:rsidRPr="000E16DF">
        <w:t>) from doing so, and</w:t>
      </w:r>
    </w:p>
    <w:p w:rsidR="009D6FB3" w:rsidRPr="000E16DF" w:rsidRDefault="009D6FB3" w:rsidP="00C752B5">
      <w:pPr>
        <w:pStyle w:val="ListParagraph"/>
        <w:numPr>
          <w:ilvl w:val="2"/>
          <w:numId w:val="3"/>
        </w:numPr>
        <w:suppressAutoHyphens w:val="0"/>
        <w:spacing w:after="0" w:line="240" w:lineRule="auto"/>
        <w:ind w:left="1225" w:hanging="505"/>
        <w:contextualSpacing w:val="0"/>
      </w:pPr>
      <w:r w:rsidRPr="000E16DF">
        <w:t>for the amount that the officer is not otherwise entitled to be indemnified and is not actually indemnified by another person (including an insurer under an insurance policy).</w:t>
      </w:r>
    </w:p>
    <w:p w:rsidR="009D6FB3" w:rsidRDefault="009D6FB3" w:rsidP="00C752B5">
      <w:pPr>
        <w:pStyle w:val="ListParagraph"/>
        <w:numPr>
          <w:ilvl w:val="1"/>
          <w:numId w:val="3"/>
        </w:numPr>
        <w:spacing w:before="80" w:after="0" w:line="240" w:lineRule="auto"/>
        <w:rPr>
          <w:b/>
          <w:sz w:val="24"/>
          <w:szCs w:val="24"/>
        </w:rPr>
      </w:pPr>
      <w:r>
        <w:t xml:space="preserve">The indemnity is a continuing obligation and is enforceable by an officer even though that person is no longer an officer of the </w:t>
      </w:r>
      <w:r w:rsidRPr="00B074E8">
        <w:rPr>
          <w:b/>
        </w:rPr>
        <w:t>company</w:t>
      </w:r>
      <w:r>
        <w:t>.</w:t>
      </w:r>
      <w:r>
        <w:rPr>
          <w:b/>
          <w:sz w:val="20"/>
          <w:szCs w:val="20"/>
        </w:rPr>
        <w:t xml:space="preserve"> </w:t>
      </w:r>
    </w:p>
    <w:p w:rsidR="009D6FB3" w:rsidRPr="000E16DF" w:rsidRDefault="009D6FB3" w:rsidP="009D6FB3">
      <w:pPr>
        <w:pStyle w:val="ACNCproformalist"/>
        <w:rPr>
          <w:b/>
        </w:rPr>
      </w:pPr>
      <w:bookmarkStart w:id="159" w:name="_Ref398534238"/>
      <w:r w:rsidRPr="000E16DF">
        <w:rPr>
          <w:b/>
        </w:rPr>
        <w:t>Insurance</w:t>
      </w:r>
      <w:bookmarkEnd w:id="159"/>
    </w:p>
    <w:p w:rsidR="00C818F3" w:rsidRPr="000F4BAA" w:rsidRDefault="009D6FB3" w:rsidP="00C752B5">
      <w:pPr>
        <w:pStyle w:val="ListParagraph"/>
        <w:spacing w:before="80" w:after="0" w:line="240" w:lineRule="auto"/>
        <w:ind w:left="357"/>
        <w:contextualSpacing w:val="0"/>
      </w:pPr>
      <w:r>
        <w:t xml:space="preserve">To the extent permitted by law (including the </w:t>
      </w:r>
      <w:r>
        <w:rPr>
          <w:b/>
        </w:rPr>
        <w:t>Corporations Act</w:t>
      </w:r>
      <w:r>
        <w:t xml:space="preserve">), and if the directors consider it appropriate, the </w:t>
      </w:r>
      <w:r>
        <w:rPr>
          <w:b/>
        </w:rPr>
        <w:t>company</w:t>
      </w:r>
      <w:r>
        <w:t xml:space="preserve"> may pay or agree to pay a premium for a contract insuring a person who is or has been an officer of the </w:t>
      </w:r>
      <w:r w:rsidRPr="00AE4AE4">
        <w:rPr>
          <w:b/>
        </w:rPr>
        <w:t>company</w:t>
      </w:r>
      <w:r>
        <w:t xml:space="preserve"> against any liability incurred by the person as an officer of the </w:t>
      </w:r>
      <w:r>
        <w:rPr>
          <w:b/>
        </w:rPr>
        <w:t>company</w:t>
      </w:r>
      <w:r w:rsidR="000F4BAA">
        <w:t xml:space="preserve">. </w:t>
      </w:r>
    </w:p>
    <w:p w:rsidR="009D6FB3" w:rsidRPr="000E16DF" w:rsidRDefault="009D6FB3" w:rsidP="009D6FB3">
      <w:pPr>
        <w:pStyle w:val="ACNCproformalist"/>
        <w:rPr>
          <w:b/>
        </w:rPr>
      </w:pPr>
      <w:r>
        <w:rPr>
          <w:b/>
        </w:rPr>
        <w:t>Directors’ access to documents</w:t>
      </w:r>
    </w:p>
    <w:p w:rsidR="00EC3C81" w:rsidRDefault="00EC3C81" w:rsidP="00C752B5">
      <w:pPr>
        <w:pStyle w:val="ListParagraph"/>
        <w:numPr>
          <w:ilvl w:val="1"/>
          <w:numId w:val="3"/>
        </w:numPr>
        <w:spacing w:before="80" w:after="0" w:line="240" w:lineRule="auto"/>
      </w:pPr>
      <w:r w:rsidRPr="00EC3C81">
        <w:t xml:space="preserve">A director has a right of access to the financial records of the </w:t>
      </w:r>
      <w:r w:rsidRPr="00311881">
        <w:rPr>
          <w:b/>
        </w:rPr>
        <w:t>company</w:t>
      </w:r>
      <w:r w:rsidRPr="00EC3C81">
        <w:t xml:space="preserve"> at all reasonable times.</w:t>
      </w:r>
    </w:p>
    <w:p w:rsidR="00EC3C81" w:rsidRDefault="009D6FB3" w:rsidP="00C752B5">
      <w:pPr>
        <w:pStyle w:val="ListParagraph"/>
        <w:numPr>
          <w:ilvl w:val="1"/>
          <w:numId w:val="3"/>
        </w:numPr>
        <w:spacing w:before="80" w:after="0" w:line="240" w:lineRule="auto"/>
      </w:pPr>
      <w:r>
        <w:t xml:space="preserve">If the directors agree, the </w:t>
      </w:r>
      <w:r w:rsidRPr="00EC3C81">
        <w:rPr>
          <w:b/>
        </w:rPr>
        <w:t>company</w:t>
      </w:r>
      <w:r>
        <w:t xml:space="preserve"> must give a director or former director access to: </w:t>
      </w:r>
    </w:p>
    <w:p w:rsidR="00CE2416" w:rsidRPr="00CE2416" w:rsidRDefault="009D6FB3" w:rsidP="00CE2416">
      <w:pPr>
        <w:pStyle w:val="ListParagraph"/>
        <w:numPr>
          <w:ilvl w:val="2"/>
          <w:numId w:val="3"/>
        </w:numPr>
        <w:spacing w:after="0" w:line="240" w:lineRule="auto"/>
        <w:rPr>
          <w:b/>
          <w:sz w:val="28"/>
          <w:szCs w:val="28"/>
        </w:rPr>
      </w:pPr>
      <w:bookmarkStart w:id="160" w:name="_Ref396898974"/>
      <w:r>
        <w:t>certain documents, including documents provided for or available to the directors, and</w:t>
      </w:r>
      <w:bookmarkEnd w:id="160"/>
    </w:p>
    <w:p w:rsidR="009D6FB3" w:rsidRPr="00CE2416" w:rsidRDefault="009D6FB3" w:rsidP="00CE2416">
      <w:pPr>
        <w:pStyle w:val="ListParagraph"/>
        <w:numPr>
          <w:ilvl w:val="2"/>
          <w:numId w:val="3"/>
        </w:numPr>
        <w:spacing w:after="0" w:line="240" w:lineRule="auto"/>
        <w:rPr>
          <w:b/>
          <w:sz w:val="28"/>
          <w:szCs w:val="28"/>
        </w:rPr>
      </w:pPr>
      <w:r>
        <w:t xml:space="preserve">any other documents referred to in those documents. </w:t>
      </w:r>
      <w:bookmarkStart w:id="161" w:name="_Ref363046814"/>
    </w:p>
    <w:p w:rsidR="009D6FB3" w:rsidRPr="00CE7CA2" w:rsidRDefault="009D6FB3" w:rsidP="00F56EC7">
      <w:pPr>
        <w:pStyle w:val="Heading2"/>
      </w:pPr>
      <w:r w:rsidRPr="00CE7CA2">
        <w:t>Winding up</w:t>
      </w:r>
      <w:bookmarkEnd w:id="161"/>
    </w:p>
    <w:p w:rsidR="009D6FB3" w:rsidRPr="000E16DF" w:rsidRDefault="009D6FB3" w:rsidP="009D6FB3">
      <w:pPr>
        <w:pStyle w:val="ACNCproformalist"/>
        <w:rPr>
          <w:b/>
        </w:rPr>
      </w:pPr>
      <w:bookmarkStart w:id="162" w:name="__RefNumPara__85_687944692"/>
      <w:bookmarkStart w:id="163" w:name="_Ref392151885"/>
      <w:bookmarkEnd w:id="162"/>
      <w:r w:rsidRPr="000E16DF">
        <w:rPr>
          <w:b/>
        </w:rPr>
        <w:lastRenderedPageBreak/>
        <w:t>Surplus assets not to be distributed to members</w:t>
      </w:r>
      <w:bookmarkEnd w:id="163"/>
    </w:p>
    <w:p w:rsidR="009D6FB3" w:rsidRPr="000E16DF" w:rsidRDefault="009D6FB3" w:rsidP="00C818F3">
      <w:pPr>
        <w:pStyle w:val="ListParagraph"/>
        <w:spacing w:before="120" w:after="0" w:line="240" w:lineRule="auto"/>
        <w:ind w:left="360"/>
      </w:pPr>
      <w:r w:rsidRPr="000E16DF">
        <w:t xml:space="preserve">If the </w:t>
      </w:r>
      <w:r w:rsidRPr="00DB709E">
        <w:rPr>
          <w:b/>
        </w:rPr>
        <w:t>company</w:t>
      </w:r>
      <w:r w:rsidRPr="000E16DF">
        <w:t xml:space="preserve"> is wound up, any </w:t>
      </w:r>
      <w:r w:rsidRPr="00E16D78">
        <w:rPr>
          <w:b/>
        </w:rPr>
        <w:t>surplus assets</w:t>
      </w:r>
      <w:r w:rsidRPr="000E16DF">
        <w:t xml:space="preserve"> must not be distributed to a member or a former member of the </w:t>
      </w:r>
      <w:r w:rsidRPr="00DB709E">
        <w:rPr>
          <w:b/>
        </w:rPr>
        <w:t>company</w:t>
      </w:r>
      <w:r w:rsidRPr="000E16DF">
        <w:t xml:space="preserve">, unless that member or former member is a </w:t>
      </w:r>
      <w:r w:rsidRPr="00E16D78">
        <w:t xml:space="preserve">charity </w:t>
      </w:r>
      <w:r w:rsidRPr="000E16DF">
        <w:t xml:space="preserve">described in clause </w:t>
      </w:r>
      <w:r w:rsidRPr="000E16DF">
        <w:fldChar w:fldCharType="begin"/>
      </w:r>
      <w:r w:rsidRPr="000E16DF">
        <w:instrText xml:space="preserve"> REF _Ref393808653 \r \h  \* MERGEFORMAT </w:instrText>
      </w:r>
      <w:r w:rsidRPr="000E16DF">
        <w:fldChar w:fldCharType="separate"/>
      </w:r>
      <w:r w:rsidR="00820421">
        <w:t>69.1</w:t>
      </w:r>
      <w:r w:rsidRPr="000E16DF">
        <w:fldChar w:fldCharType="end"/>
      </w:r>
      <w:r w:rsidRPr="000E16DF">
        <w:t>.</w:t>
      </w:r>
    </w:p>
    <w:p w:rsidR="009D6FB3" w:rsidRPr="000E16DF" w:rsidRDefault="009D6FB3" w:rsidP="009D6FB3">
      <w:pPr>
        <w:pStyle w:val="ACNCproformalist"/>
        <w:rPr>
          <w:b/>
        </w:rPr>
      </w:pPr>
      <w:bookmarkStart w:id="164" w:name="__RefNumPara__87_687944692"/>
      <w:bookmarkStart w:id="165" w:name="_Ref393808923"/>
      <w:bookmarkEnd w:id="164"/>
      <w:r w:rsidRPr="000E16DF">
        <w:rPr>
          <w:b/>
        </w:rPr>
        <w:t>Distribution of surplus assets</w:t>
      </w:r>
      <w:bookmarkEnd w:id="165"/>
    </w:p>
    <w:p w:rsidR="009D6FB3" w:rsidRPr="000E16DF" w:rsidRDefault="009D6FB3" w:rsidP="00C818F3">
      <w:pPr>
        <w:numPr>
          <w:ilvl w:val="1"/>
          <w:numId w:val="3"/>
        </w:numPr>
        <w:spacing w:before="120" w:after="0" w:line="240" w:lineRule="auto"/>
      </w:pPr>
      <w:bookmarkStart w:id="166" w:name="_Ref393808653"/>
      <w:bookmarkStart w:id="167" w:name="_Ref382915916"/>
      <w:r w:rsidRPr="000E16DF">
        <w:t xml:space="preserve">Subject to the </w:t>
      </w:r>
      <w:r w:rsidRPr="000E16DF">
        <w:rPr>
          <w:b/>
        </w:rPr>
        <w:t xml:space="preserve">Corporations Act </w:t>
      </w:r>
      <w:r>
        <w:t>and</w:t>
      </w:r>
      <w:r w:rsidRPr="000E16DF">
        <w:t xml:space="preserve"> any other applicable Act, and any court order, any </w:t>
      </w:r>
      <w:r w:rsidRPr="000E16DF">
        <w:rPr>
          <w:b/>
        </w:rPr>
        <w:t>surplus assets</w:t>
      </w:r>
      <w:r w:rsidRPr="000E16DF">
        <w:t xml:space="preserve"> that remain after the </w:t>
      </w:r>
      <w:r w:rsidRPr="000E16DF">
        <w:rPr>
          <w:b/>
        </w:rPr>
        <w:t>company</w:t>
      </w:r>
      <w:r w:rsidRPr="000E16DF">
        <w:t xml:space="preserve"> is wound up</w:t>
      </w:r>
      <w:r>
        <w:t xml:space="preserve"> </w:t>
      </w:r>
      <w:r w:rsidRPr="000E16DF">
        <w:t xml:space="preserve">must be distributed to one or more </w:t>
      </w:r>
      <w:r w:rsidRPr="00DB709E">
        <w:t>charities</w:t>
      </w:r>
      <w:r w:rsidRPr="001D617D">
        <w:t>:</w:t>
      </w:r>
      <w:bookmarkEnd w:id="166"/>
    </w:p>
    <w:p w:rsidR="009D6FB3" w:rsidRPr="000E16DF" w:rsidRDefault="009D6FB3" w:rsidP="009D6FB3">
      <w:pPr>
        <w:pStyle w:val="ACNCproformalist"/>
        <w:numPr>
          <w:ilvl w:val="2"/>
          <w:numId w:val="3"/>
        </w:numPr>
        <w:spacing w:before="0"/>
        <w:rPr>
          <w:bCs/>
        </w:rPr>
      </w:pPr>
      <w:r w:rsidRPr="000E16DF">
        <w:rPr>
          <w:bCs/>
        </w:rPr>
        <w:t>with charitable purpose</w:t>
      </w:r>
      <w:r>
        <w:rPr>
          <w:bCs/>
        </w:rPr>
        <w:t>(</w:t>
      </w:r>
      <w:r w:rsidRPr="000E16DF">
        <w:rPr>
          <w:bCs/>
        </w:rPr>
        <w:t>s</w:t>
      </w:r>
      <w:r>
        <w:rPr>
          <w:bCs/>
        </w:rPr>
        <w:t>)</w:t>
      </w:r>
      <w:r w:rsidRPr="000E16DF">
        <w:rPr>
          <w:bCs/>
        </w:rPr>
        <w:t xml:space="preserve"> </w:t>
      </w:r>
      <w:r>
        <w:rPr>
          <w:bCs/>
        </w:rPr>
        <w:t xml:space="preserve">similar </w:t>
      </w:r>
      <w:r w:rsidRPr="000E16DF">
        <w:rPr>
          <w:bCs/>
        </w:rPr>
        <w:t>to</w:t>
      </w:r>
      <w:r>
        <w:rPr>
          <w:bCs/>
        </w:rPr>
        <w:t>, or inclusive of,</w:t>
      </w:r>
      <w:r w:rsidRPr="000E16DF">
        <w:rPr>
          <w:bCs/>
        </w:rPr>
        <w:t xml:space="preserve"> th</w:t>
      </w:r>
      <w:r>
        <w:rPr>
          <w:bCs/>
        </w:rPr>
        <w:t>e purpose(s)</w:t>
      </w:r>
      <w:r w:rsidRPr="000E16DF">
        <w:rPr>
          <w:bCs/>
        </w:rPr>
        <w:t xml:space="preserve"> in clause</w:t>
      </w:r>
      <w:r w:rsidR="00AE018D">
        <w:rPr>
          <w:bCs/>
        </w:rPr>
        <w:t xml:space="preserve"> </w:t>
      </w:r>
      <w:r w:rsidR="00AE018D">
        <w:rPr>
          <w:bCs/>
        </w:rPr>
        <w:fldChar w:fldCharType="begin"/>
      </w:r>
      <w:r w:rsidR="00AE018D">
        <w:rPr>
          <w:bCs/>
        </w:rPr>
        <w:instrText xml:space="preserve"> REF _Ref405299235 \r \h </w:instrText>
      </w:r>
      <w:r w:rsidR="00AE018D">
        <w:rPr>
          <w:bCs/>
        </w:rPr>
      </w:r>
      <w:r w:rsidR="00AE018D">
        <w:rPr>
          <w:bCs/>
        </w:rPr>
        <w:fldChar w:fldCharType="separate"/>
      </w:r>
      <w:r w:rsidR="00820421">
        <w:rPr>
          <w:bCs/>
        </w:rPr>
        <w:t>6</w:t>
      </w:r>
      <w:r w:rsidR="00AE018D">
        <w:rPr>
          <w:bCs/>
        </w:rPr>
        <w:fldChar w:fldCharType="end"/>
      </w:r>
      <w:r>
        <w:rPr>
          <w:bCs/>
        </w:rPr>
        <w:t>,</w:t>
      </w:r>
      <w:r w:rsidRPr="000E16DF">
        <w:rPr>
          <w:bCs/>
        </w:rPr>
        <w:t xml:space="preserve"> and</w:t>
      </w:r>
      <w:bookmarkEnd w:id="167"/>
      <w:r w:rsidRPr="000E16DF">
        <w:rPr>
          <w:bCs/>
        </w:rPr>
        <w:t xml:space="preserve"> </w:t>
      </w:r>
    </w:p>
    <w:p w:rsidR="009D6FB3" w:rsidRDefault="009D6FB3" w:rsidP="009D6FB3">
      <w:pPr>
        <w:pStyle w:val="ACNCproformalist"/>
        <w:numPr>
          <w:ilvl w:val="2"/>
          <w:numId w:val="3"/>
        </w:numPr>
        <w:spacing w:before="0"/>
      </w:pPr>
      <w:r w:rsidRPr="000E16DF">
        <w:t xml:space="preserve">which also prohibit the distribution of any </w:t>
      </w:r>
      <w:r w:rsidRPr="001D617D">
        <w:rPr>
          <w:b/>
        </w:rPr>
        <w:t>surplus assets</w:t>
      </w:r>
      <w:r w:rsidRPr="000E16DF">
        <w:t xml:space="preserve"> to its members to at least </w:t>
      </w:r>
      <w:r>
        <w:t xml:space="preserve">the same </w:t>
      </w:r>
      <w:r w:rsidRPr="000E16DF">
        <w:t xml:space="preserve">extent as the </w:t>
      </w:r>
      <w:r w:rsidRPr="000E16DF">
        <w:rPr>
          <w:b/>
        </w:rPr>
        <w:t>company</w:t>
      </w:r>
      <w:r w:rsidRPr="000E16DF">
        <w:t>.</w:t>
      </w:r>
    </w:p>
    <w:p w:rsidR="009D6FB3" w:rsidRDefault="009D6FB3" w:rsidP="009D6FB3">
      <w:pPr>
        <w:pStyle w:val="ACNCproformalist"/>
        <w:numPr>
          <w:ilvl w:val="1"/>
          <w:numId w:val="3"/>
        </w:numPr>
        <w:spacing w:before="0"/>
      </w:pPr>
      <w:r w:rsidRPr="000E16DF">
        <w:t xml:space="preserve">The decision as to the </w:t>
      </w:r>
      <w:r w:rsidRPr="00DB709E">
        <w:t>charity or charities</w:t>
      </w:r>
      <w:r w:rsidRPr="000E16DF">
        <w:t xml:space="preserve"> to be given the </w:t>
      </w:r>
      <w:r w:rsidRPr="009D6FB3">
        <w:rPr>
          <w:b/>
        </w:rPr>
        <w:t>surplus assets</w:t>
      </w:r>
      <w:r w:rsidRPr="000E16DF">
        <w:t xml:space="preserve"> must be made by a </w:t>
      </w:r>
      <w:r w:rsidRPr="009D6FB3">
        <w:rPr>
          <w:b/>
        </w:rPr>
        <w:t>special resolution</w:t>
      </w:r>
      <w:r w:rsidRPr="000E16DF">
        <w:t xml:space="preserve"> of </w:t>
      </w:r>
      <w:r>
        <w:t>members</w:t>
      </w:r>
      <w:r w:rsidRPr="000E16DF">
        <w:t xml:space="preserve"> at or before the time of winding up.</w:t>
      </w:r>
      <w:r>
        <w:t xml:space="preserve"> </w:t>
      </w:r>
      <w:r w:rsidRPr="000E16DF">
        <w:t xml:space="preserve"> If the </w:t>
      </w:r>
      <w:r>
        <w:t xml:space="preserve">members </w:t>
      </w:r>
      <w:r w:rsidRPr="000E16DF">
        <w:t xml:space="preserve">do not make this decision, the </w:t>
      </w:r>
      <w:r w:rsidRPr="009D6FB3">
        <w:rPr>
          <w:b/>
        </w:rPr>
        <w:t>company</w:t>
      </w:r>
      <w:r w:rsidRPr="000E16DF">
        <w:t xml:space="preserve"> may apply to the Supreme Court to make this decision.</w:t>
      </w:r>
      <w:r>
        <w:t xml:space="preserve"> </w:t>
      </w:r>
    </w:p>
    <w:p w:rsidR="009D6FB3" w:rsidRPr="00CE7CA2" w:rsidRDefault="009D6FB3" w:rsidP="00F56EC7">
      <w:pPr>
        <w:pStyle w:val="Heading2"/>
      </w:pPr>
      <w:r w:rsidRPr="00CE7CA2">
        <w:t>Definitions and interpretation</w:t>
      </w:r>
    </w:p>
    <w:p w:rsidR="009D6FB3" w:rsidRPr="00311881" w:rsidRDefault="009D6FB3" w:rsidP="00311881">
      <w:pPr>
        <w:pStyle w:val="ACNCproformalist"/>
        <w:rPr>
          <w:b/>
        </w:rPr>
      </w:pPr>
      <w:bookmarkStart w:id="168" w:name="_Ref382917012"/>
      <w:r>
        <w:rPr>
          <w:b/>
        </w:rPr>
        <w:t>Definitions</w:t>
      </w:r>
      <w:bookmarkEnd w:id="168"/>
    </w:p>
    <w:p w:rsidR="009D6FB3" w:rsidRDefault="009D6FB3" w:rsidP="00D15512">
      <w:pPr>
        <w:spacing w:before="120" w:after="0" w:line="240" w:lineRule="auto"/>
        <w:ind w:left="360"/>
        <w:rPr>
          <w:b/>
          <w:bCs/>
          <w:i/>
        </w:rPr>
      </w:pPr>
      <w:r>
        <w:rPr>
          <w:bCs/>
        </w:rPr>
        <w:t>In this constitution:</w:t>
      </w:r>
    </w:p>
    <w:p w:rsidR="009D6FB3" w:rsidRDefault="009D6FB3" w:rsidP="009D6FB3">
      <w:pPr>
        <w:pStyle w:val="ListParagraph"/>
        <w:spacing w:after="0" w:line="240" w:lineRule="auto"/>
        <w:rPr>
          <w:bCs/>
        </w:rPr>
      </w:pPr>
      <w:r>
        <w:rPr>
          <w:b/>
          <w:bCs/>
          <w:i/>
        </w:rPr>
        <w:t>ACNC Act</w:t>
      </w:r>
      <w:r>
        <w:rPr>
          <w:bCs/>
        </w:rPr>
        <w:t xml:space="preserve"> means the </w:t>
      </w:r>
      <w:r>
        <w:rPr>
          <w:bCs/>
          <w:i/>
        </w:rPr>
        <w:t xml:space="preserve">Australian Charities and </w:t>
      </w:r>
      <w:r w:rsidRPr="000E16DF">
        <w:rPr>
          <w:bCs/>
          <w:i/>
        </w:rPr>
        <w:t xml:space="preserve">Not-for-profits Commission Act 2012 </w:t>
      </w:r>
      <w:r w:rsidRPr="000E16DF">
        <w:rPr>
          <w:bCs/>
        </w:rPr>
        <w:t>(Cth)</w:t>
      </w:r>
    </w:p>
    <w:p w:rsidR="009D6FB3" w:rsidRPr="000E16DF" w:rsidRDefault="009D6FB3" w:rsidP="009D6FB3">
      <w:pPr>
        <w:pStyle w:val="ListParagraph"/>
        <w:spacing w:after="0" w:line="240" w:lineRule="auto"/>
        <w:rPr>
          <w:b/>
          <w:bCs/>
          <w:i/>
        </w:rPr>
      </w:pPr>
      <w:r w:rsidRPr="000E16DF">
        <w:rPr>
          <w:b/>
          <w:i/>
        </w:rPr>
        <w:t>company</w:t>
      </w:r>
      <w:r w:rsidRPr="000E16DF">
        <w:rPr>
          <w:bCs/>
          <w:iCs/>
        </w:rPr>
        <w:t xml:space="preserve"> means the </w:t>
      </w:r>
      <w:r w:rsidRPr="001D617D">
        <w:rPr>
          <w:b/>
          <w:bCs/>
          <w:iCs/>
        </w:rPr>
        <w:t>company</w:t>
      </w:r>
      <w:r w:rsidRPr="000E16DF">
        <w:rPr>
          <w:bCs/>
          <w:iCs/>
        </w:rPr>
        <w:t xml:space="preserve"> referred </w:t>
      </w:r>
      <w:r w:rsidRPr="006B61EF">
        <w:rPr>
          <w:bCs/>
          <w:iCs/>
        </w:rPr>
        <w:t>to in</w:t>
      </w:r>
      <w:r>
        <w:rPr>
          <w:bCs/>
          <w:iCs/>
        </w:rPr>
        <w:t xml:space="preserve"> clause </w:t>
      </w:r>
      <w:r>
        <w:rPr>
          <w:bCs/>
          <w:iCs/>
        </w:rPr>
        <w:fldChar w:fldCharType="begin"/>
      </w:r>
      <w:r>
        <w:rPr>
          <w:bCs/>
          <w:iCs/>
        </w:rPr>
        <w:instrText xml:space="preserve"> REF _Ref393966095 \r \h </w:instrText>
      </w:r>
      <w:r>
        <w:rPr>
          <w:bCs/>
          <w:iCs/>
        </w:rPr>
      </w:r>
      <w:r>
        <w:rPr>
          <w:bCs/>
          <w:iCs/>
        </w:rPr>
        <w:fldChar w:fldCharType="separate"/>
      </w:r>
      <w:r w:rsidR="00820421">
        <w:rPr>
          <w:bCs/>
          <w:iCs/>
        </w:rPr>
        <w:t>1</w:t>
      </w:r>
      <w:r>
        <w:rPr>
          <w:bCs/>
          <w:iCs/>
        </w:rPr>
        <w:fldChar w:fldCharType="end"/>
      </w:r>
      <w:r w:rsidRPr="000E16DF">
        <w:rPr>
          <w:b/>
          <w:bCs/>
          <w:i/>
        </w:rPr>
        <w:t xml:space="preserve"> </w:t>
      </w:r>
    </w:p>
    <w:p w:rsidR="009D6FB3" w:rsidRPr="000E16DF" w:rsidRDefault="009D6FB3" w:rsidP="009D6FB3">
      <w:pPr>
        <w:pStyle w:val="ListParagraph"/>
        <w:spacing w:after="0" w:line="240" w:lineRule="auto"/>
        <w:rPr>
          <w:b/>
          <w:bCs/>
          <w:i/>
        </w:rPr>
      </w:pPr>
      <w:r w:rsidRPr="000E16DF">
        <w:rPr>
          <w:b/>
          <w:bCs/>
          <w:i/>
        </w:rPr>
        <w:t>Corporations Act</w:t>
      </w:r>
      <w:r w:rsidRPr="000E16DF">
        <w:rPr>
          <w:bCs/>
        </w:rPr>
        <w:t xml:space="preserve"> means the </w:t>
      </w:r>
      <w:r w:rsidRPr="000E16DF">
        <w:rPr>
          <w:bCs/>
          <w:i/>
        </w:rPr>
        <w:t>Corporations Act 2001</w:t>
      </w:r>
      <w:r w:rsidRPr="000E16DF">
        <w:rPr>
          <w:bCs/>
        </w:rPr>
        <w:t xml:space="preserve"> (Cth)</w:t>
      </w:r>
    </w:p>
    <w:p w:rsidR="009D6FB3" w:rsidRPr="000E16DF" w:rsidRDefault="009D6FB3" w:rsidP="009D6FB3">
      <w:pPr>
        <w:pStyle w:val="ListParagraph"/>
        <w:spacing w:after="0" w:line="240" w:lineRule="auto"/>
        <w:rPr>
          <w:b/>
          <w:i/>
        </w:rPr>
      </w:pPr>
      <w:r w:rsidRPr="000E16DF">
        <w:rPr>
          <w:b/>
          <w:bCs/>
          <w:i/>
        </w:rPr>
        <w:t>elected chairperson</w:t>
      </w:r>
      <w:r w:rsidRPr="000E16DF">
        <w:rPr>
          <w:bCs/>
        </w:rPr>
        <w:t xml:space="preserve"> means a person elected by the directors to be the </w:t>
      </w:r>
      <w:r w:rsidRPr="000E16DF">
        <w:rPr>
          <w:b/>
          <w:bCs/>
        </w:rPr>
        <w:t>company</w:t>
      </w:r>
      <w:r w:rsidRPr="000E16DF">
        <w:rPr>
          <w:bCs/>
        </w:rPr>
        <w:t xml:space="preserve">’s chairperson under clause </w:t>
      </w:r>
      <w:r w:rsidRPr="000E16DF">
        <w:rPr>
          <w:bCs/>
        </w:rPr>
        <w:fldChar w:fldCharType="begin"/>
      </w:r>
      <w:r w:rsidRPr="000E16DF">
        <w:rPr>
          <w:bCs/>
        </w:rPr>
        <w:instrText xml:space="preserve"> REF _Ref393795392 \r \h  \* MERGEFORMAT </w:instrText>
      </w:r>
      <w:r w:rsidRPr="000E16DF">
        <w:rPr>
          <w:bCs/>
        </w:rPr>
      </w:r>
      <w:r w:rsidRPr="000E16DF">
        <w:rPr>
          <w:bCs/>
        </w:rPr>
        <w:fldChar w:fldCharType="separate"/>
      </w:r>
      <w:r w:rsidR="00820421">
        <w:rPr>
          <w:bCs/>
        </w:rPr>
        <w:t>40</w:t>
      </w:r>
      <w:r w:rsidRPr="000E16DF">
        <w:rPr>
          <w:bCs/>
        </w:rPr>
        <w:fldChar w:fldCharType="end"/>
      </w:r>
    </w:p>
    <w:p w:rsidR="009D6FB3" w:rsidRPr="000E16DF" w:rsidRDefault="009D6FB3" w:rsidP="009D6FB3">
      <w:pPr>
        <w:pStyle w:val="ListParagraph"/>
        <w:spacing w:after="0" w:line="240" w:lineRule="auto"/>
        <w:rPr>
          <w:b/>
          <w:bCs/>
          <w:i/>
        </w:rPr>
      </w:pPr>
      <w:r w:rsidRPr="000E16DF">
        <w:rPr>
          <w:b/>
          <w:i/>
        </w:rPr>
        <w:t xml:space="preserve">general meeting </w:t>
      </w:r>
      <w:r w:rsidRPr="000E16DF">
        <w:t xml:space="preserve">means a meeting of members and includes the annual </w:t>
      </w:r>
      <w:r w:rsidRPr="001D617D">
        <w:rPr>
          <w:b/>
        </w:rPr>
        <w:t>general meeting</w:t>
      </w:r>
      <w:r w:rsidRPr="000E16DF">
        <w:t xml:space="preserve">, under clause </w:t>
      </w:r>
      <w:r w:rsidRPr="000E16DF">
        <w:fldChar w:fldCharType="begin"/>
      </w:r>
      <w:r w:rsidRPr="000E16DF">
        <w:instrText xml:space="preserve"> REF _Ref382915979 \r \h  \* MERGEFORMAT </w:instrText>
      </w:r>
      <w:r w:rsidRPr="000E16DF">
        <w:fldChar w:fldCharType="separate"/>
      </w:r>
      <w:r w:rsidR="00820421">
        <w:t>20.1</w:t>
      </w:r>
      <w:r w:rsidRPr="000E16DF">
        <w:fldChar w:fldCharType="end"/>
      </w:r>
      <w:r w:rsidRPr="000E16DF">
        <w:rPr>
          <w:b/>
          <w:bCs/>
          <w:i/>
        </w:rPr>
        <w:t xml:space="preserve"> </w:t>
      </w:r>
    </w:p>
    <w:p w:rsidR="009D6FB3" w:rsidRPr="00FE239F" w:rsidRDefault="009D6FB3" w:rsidP="009D6FB3">
      <w:pPr>
        <w:pStyle w:val="ListParagraph"/>
        <w:spacing w:after="0" w:line="240" w:lineRule="auto"/>
        <w:rPr>
          <w:bCs/>
        </w:rPr>
      </w:pPr>
      <w:r w:rsidRPr="000E16DF">
        <w:rPr>
          <w:b/>
          <w:bCs/>
          <w:i/>
        </w:rPr>
        <w:t>initial member</w:t>
      </w:r>
      <w:r w:rsidRPr="000E16DF">
        <w:rPr>
          <w:b/>
          <w:bCs/>
        </w:rPr>
        <w:t xml:space="preserve"> </w:t>
      </w:r>
      <w:r w:rsidRPr="000E16DF">
        <w:rPr>
          <w:bCs/>
        </w:rPr>
        <w:t xml:space="preserve">means a person who is named in the application for registration of the </w:t>
      </w:r>
      <w:r w:rsidRPr="000E16DF">
        <w:rPr>
          <w:b/>
          <w:bCs/>
        </w:rPr>
        <w:t>company</w:t>
      </w:r>
      <w:r w:rsidRPr="000E16DF">
        <w:rPr>
          <w:bCs/>
        </w:rPr>
        <w:t xml:space="preserve">, with their consent, as a proposed member of the </w:t>
      </w:r>
      <w:r w:rsidRPr="000E16DF">
        <w:rPr>
          <w:b/>
          <w:bCs/>
        </w:rPr>
        <w:t>company</w:t>
      </w:r>
    </w:p>
    <w:p w:rsidR="009D6FB3" w:rsidRDefault="009D6FB3" w:rsidP="009D6FB3">
      <w:pPr>
        <w:pStyle w:val="ListParagraph"/>
        <w:spacing w:after="0" w:line="240" w:lineRule="auto"/>
        <w:rPr>
          <w:bCs/>
        </w:rPr>
      </w:pPr>
      <w:r w:rsidRPr="00973286">
        <w:rPr>
          <w:b/>
          <w:bCs/>
          <w:i/>
        </w:rPr>
        <w:t>member present</w:t>
      </w:r>
      <w:r w:rsidRPr="000E16DF">
        <w:rPr>
          <w:bCs/>
          <w:i/>
        </w:rPr>
        <w:t xml:space="preserve"> </w:t>
      </w:r>
      <w:r w:rsidRPr="000E16DF">
        <w:rPr>
          <w:bCs/>
        </w:rPr>
        <w:t xml:space="preserve">means, in connection with a </w:t>
      </w:r>
      <w:r w:rsidRPr="000E16DF">
        <w:rPr>
          <w:b/>
          <w:bCs/>
        </w:rPr>
        <w:t>general meeting</w:t>
      </w:r>
      <w:r w:rsidRPr="000E16DF">
        <w:rPr>
          <w:bCs/>
        </w:rPr>
        <w:t xml:space="preserve">, a </w:t>
      </w:r>
      <w:r w:rsidRPr="001D617D">
        <w:rPr>
          <w:b/>
          <w:bCs/>
        </w:rPr>
        <w:t>member present</w:t>
      </w:r>
      <w:r w:rsidRPr="000E16DF">
        <w:rPr>
          <w:bCs/>
        </w:rPr>
        <w:t xml:space="preserve"> in person, by representative or by proxy at the venue or venues for the meeting</w:t>
      </w:r>
    </w:p>
    <w:p w:rsidR="009D6FB3" w:rsidRPr="000E16DF" w:rsidRDefault="009D6FB3" w:rsidP="009D6FB3">
      <w:pPr>
        <w:pStyle w:val="ListParagraph"/>
        <w:spacing w:after="0" w:line="240" w:lineRule="auto"/>
        <w:rPr>
          <w:b/>
          <w:bCs/>
          <w:i/>
        </w:rPr>
      </w:pPr>
      <w:r w:rsidRPr="000E16DF">
        <w:rPr>
          <w:b/>
          <w:bCs/>
          <w:i/>
        </w:rPr>
        <w:t>registered charity</w:t>
      </w:r>
      <w:r w:rsidRPr="000E16DF">
        <w:rPr>
          <w:iCs/>
        </w:rPr>
        <w:t xml:space="preserve"> means a charity that is registered under the </w:t>
      </w:r>
      <w:r w:rsidRPr="001D617D">
        <w:rPr>
          <w:b/>
          <w:iCs/>
        </w:rPr>
        <w:t>ACNC Act</w:t>
      </w:r>
    </w:p>
    <w:p w:rsidR="009D6FB3" w:rsidRPr="000E16DF" w:rsidRDefault="009D6FB3" w:rsidP="009D6FB3">
      <w:pPr>
        <w:spacing w:after="0" w:line="240" w:lineRule="auto"/>
        <w:ind w:left="720"/>
      </w:pPr>
      <w:r w:rsidRPr="000E16DF">
        <w:rPr>
          <w:b/>
          <w:bCs/>
          <w:i/>
        </w:rPr>
        <w:t xml:space="preserve">special resolution </w:t>
      </w:r>
      <w:r w:rsidRPr="000E16DF">
        <w:rPr>
          <w:bCs/>
        </w:rPr>
        <w:t>means a resolution:</w:t>
      </w:r>
    </w:p>
    <w:p w:rsidR="009D6FB3" w:rsidRPr="000E16DF" w:rsidRDefault="009D6FB3" w:rsidP="00473280">
      <w:pPr>
        <w:pStyle w:val="ACNClist3"/>
        <w:numPr>
          <w:ilvl w:val="0"/>
          <w:numId w:val="13"/>
        </w:numPr>
      </w:pPr>
      <w:r w:rsidRPr="000E16DF">
        <w:t xml:space="preserve">of which notice has been given under clause </w:t>
      </w:r>
      <w:r>
        <w:fldChar w:fldCharType="begin"/>
      </w:r>
      <w:r>
        <w:instrText xml:space="preserve"> REF _Ref393965753 \r \h </w:instrText>
      </w:r>
      <w:r>
        <w:fldChar w:fldCharType="separate"/>
      </w:r>
      <w:r w:rsidR="00820421">
        <w:t>21.5(c)</w:t>
      </w:r>
      <w:r>
        <w:fldChar w:fldCharType="end"/>
      </w:r>
      <w:r w:rsidRPr="000E16DF">
        <w:t>, and</w:t>
      </w:r>
    </w:p>
    <w:p w:rsidR="009D6FB3" w:rsidRPr="009D6FB3" w:rsidRDefault="009D6FB3" w:rsidP="00473280">
      <w:pPr>
        <w:pStyle w:val="ACNClist3"/>
        <w:numPr>
          <w:ilvl w:val="0"/>
          <w:numId w:val="13"/>
        </w:numPr>
        <w:rPr>
          <w:b/>
          <w:sz w:val="28"/>
          <w:szCs w:val="28"/>
        </w:rPr>
      </w:pPr>
      <w:r>
        <w:t xml:space="preserve">that has been passed by at least 75% of the votes cast by </w:t>
      </w:r>
      <w:r w:rsidRPr="001D617D">
        <w:rPr>
          <w:b/>
        </w:rPr>
        <w:t>members present</w:t>
      </w:r>
      <w:r>
        <w:t xml:space="preserve"> and entitled to vote on the resolution, and</w:t>
      </w:r>
    </w:p>
    <w:p w:rsidR="009D6FB3" w:rsidRDefault="009D6FB3" w:rsidP="009D6FB3">
      <w:pPr>
        <w:pStyle w:val="ACNClist3"/>
        <w:ind w:left="720"/>
      </w:pPr>
      <w:r w:rsidRPr="009D6FB3">
        <w:rPr>
          <w:b/>
          <w:i/>
        </w:rPr>
        <w:t>surplus assets</w:t>
      </w:r>
      <w:r w:rsidRPr="009D6FB3">
        <w:rPr>
          <w:i/>
        </w:rPr>
        <w:t xml:space="preserve"> </w:t>
      </w:r>
      <w:r w:rsidRPr="000E16DF">
        <w:t xml:space="preserve">means any assets of the </w:t>
      </w:r>
      <w:r w:rsidRPr="009D6FB3">
        <w:rPr>
          <w:b/>
        </w:rPr>
        <w:t>company</w:t>
      </w:r>
      <w:r w:rsidRPr="000E16DF">
        <w:t xml:space="preserve"> that remain after </w:t>
      </w:r>
      <w:r>
        <w:t xml:space="preserve">paying </w:t>
      </w:r>
      <w:r w:rsidRPr="000E16DF">
        <w:t xml:space="preserve">all debts and other liabilities of the </w:t>
      </w:r>
      <w:r w:rsidRPr="009D6FB3">
        <w:rPr>
          <w:b/>
        </w:rPr>
        <w:t>company</w:t>
      </w:r>
      <w:r w:rsidRPr="000E16DF">
        <w:t>, including the costs of winding up.</w:t>
      </w:r>
      <w:r>
        <w:t xml:space="preserve"> </w:t>
      </w:r>
      <w:bookmarkStart w:id="169" w:name="_Ref382914275"/>
    </w:p>
    <w:p w:rsidR="009D6FB3" w:rsidRPr="009D6FB3" w:rsidRDefault="009D6FB3" w:rsidP="009D6FB3">
      <w:pPr>
        <w:pStyle w:val="ACNCproformalist"/>
        <w:rPr>
          <w:b/>
          <w:sz w:val="28"/>
          <w:szCs w:val="28"/>
        </w:rPr>
      </w:pPr>
      <w:r w:rsidRPr="009D6FB3">
        <w:rPr>
          <w:b/>
        </w:rPr>
        <w:t>Reading this constitution with the Corporations Act</w:t>
      </w:r>
      <w:bookmarkEnd w:id="169"/>
      <w:r w:rsidRPr="009D6FB3">
        <w:rPr>
          <w:b/>
        </w:rPr>
        <w:t xml:space="preserve"> </w:t>
      </w:r>
    </w:p>
    <w:p w:rsidR="009D6FB3" w:rsidRDefault="009D6FB3" w:rsidP="00D15512">
      <w:pPr>
        <w:pStyle w:val="ACNCproformasublist"/>
        <w:numPr>
          <w:ilvl w:val="1"/>
          <w:numId w:val="3"/>
        </w:numPr>
        <w:spacing w:before="120"/>
      </w:pPr>
      <w:r>
        <w:t xml:space="preserve">The replaceable rules set out in the </w:t>
      </w:r>
      <w:r>
        <w:rPr>
          <w:b/>
        </w:rPr>
        <w:t>Corporations Act</w:t>
      </w:r>
      <w:r>
        <w:t xml:space="preserve"> do not apply to the </w:t>
      </w:r>
      <w:r>
        <w:rPr>
          <w:b/>
        </w:rPr>
        <w:t>company</w:t>
      </w:r>
      <w:r>
        <w:t xml:space="preserve">. </w:t>
      </w:r>
    </w:p>
    <w:p w:rsidR="009D6FB3" w:rsidRDefault="009D6FB3" w:rsidP="009D6FB3">
      <w:pPr>
        <w:pStyle w:val="ACNCproformasublist"/>
        <w:numPr>
          <w:ilvl w:val="1"/>
          <w:numId w:val="3"/>
        </w:numPr>
      </w:pPr>
      <w:r>
        <w:t xml:space="preserve">While the </w:t>
      </w:r>
      <w:r>
        <w:rPr>
          <w:b/>
        </w:rPr>
        <w:t>company</w:t>
      </w:r>
      <w:r>
        <w:t xml:space="preserve"> is a </w:t>
      </w:r>
      <w:r w:rsidRPr="000D260D">
        <w:rPr>
          <w:b/>
        </w:rPr>
        <w:t>registered charity</w:t>
      </w:r>
      <w:r>
        <w:t xml:space="preserve">, the </w:t>
      </w:r>
      <w:r>
        <w:rPr>
          <w:b/>
        </w:rPr>
        <w:t>ACNC Act</w:t>
      </w:r>
      <w:r>
        <w:t xml:space="preserve"> and the </w:t>
      </w:r>
      <w:r>
        <w:rPr>
          <w:b/>
        </w:rPr>
        <w:t>Corporations Act</w:t>
      </w:r>
      <w:r>
        <w:t xml:space="preserve"> override any clauses in this constitution which are inconsistent with those Acts.</w:t>
      </w:r>
    </w:p>
    <w:p w:rsidR="009D6FB3" w:rsidRPr="00D74829" w:rsidRDefault="009D6FB3" w:rsidP="009D6FB3">
      <w:pPr>
        <w:pStyle w:val="ACNCproformasublist"/>
        <w:numPr>
          <w:ilvl w:val="1"/>
          <w:numId w:val="3"/>
        </w:numPr>
        <w:rPr>
          <w:b/>
          <w:sz w:val="28"/>
          <w:szCs w:val="28"/>
        </w:rPr>
      </w:pPr>
      <w:r>
        <w:lastRenderedPageBreak/>
        <w:t xml:space="preserve">If the </w:t>
      </w:r>
      <w:r>
        <w:rPr>
          <w:b/>
        </w:rPr>
        <w:t>company</w:t>
      </w:r>
      <w:r>
        <w:t xml:space="preserve"> is not a </w:t>
      </w:r>
      <w:r w:rsidRPr="000D260D">
        <w:rPr>
          <w:b/>
        </w:rPr>
        <w:t>registered charity</w:t>
      </w:r>
      <w:r>
        <w:t xml:space="preserve"> (even if it remains a charity), the </w:t>
      </w:r>
      <w:r>
        <w:rPr>
          <w:b/>
        </w:rPr>
        <w:t>Corporations Act</w:t>
      </w:r>
      <w:r>
        <w:t xml:space="preserve"> overrides any clause in this constitution which is inconsistent with that Act.</w:t>
      </w:r>
    </w:p>
    <w:p w:rsidR="009D6FB3" w:rsidRPr="00D74829" w:rsidRDefault="009D6FB3" w:rsidP="009D6FB3">
      <w:pPr>
        <w:pStyle w:val="ACNCproformasublist"/>
        <w:numPr>
          <w:ilvl w:val="1"/>
          <w:numId w:val="3"/>
        </w:numPr>
        <w:rPr>
          <w:b/>
          <w:sz w:val="28"/>
          <w:szCs w:val="28"/>
        </w:rPr>
      </w:pPr>
      <w:r>
        <w:t xml:space="preserve">A word or expression that is defined in the </w:t>
      </w:r>
      <w:r>
        <w:rPr>
          <w:b/>
        </w:rPr>
        <w:t>Corporations Act</w:t>
      </w:r>
      <w:r>
        <w:t>, or used in that Act and covering the same subject, has the same meaning as in this constitution.</w:t>
      </w:r>
    </w:p>
    <w:p w:rsidR="009D6FB3" w:rsidRPr="00311881" w:rsidRDefault="009D6FB3" w:rsidP="009D6FB3">
      <w:pPr>
        <w:pStyle w:val="ACNCproformalist"/>
        <w:rPr>
          <w:b/>
        </w:rPr>
      </w:pPr>
      <w:bookmarkStart w:id="170" w:name="_Ref392151666"/>
      <w:r w:rsidRPr="00311881">
        <w:rPr>
          <w:b/>
        </w:rPr>
        <w:t>Interpretation</w:t>
      </w:r>
      <w:bookmarkEnd w:id="170"/>
    </w:p>
    <w:p w:rsidR="009D6FB3" w:rsidRPr="002103F5" w:rsidRDefault="009D6FB3" w:rsidP="009D6FB3">
      <w:pPr>
        <w:pStyle w:val="ACNCproformalist"/>
        <w:numPr>
          <w:ilvl w:val="0"/>
          <w:numId w:val="0"/>
        </w:numPr>
        <w:ind w:left="360"/>
        <w:rPr>
          <w:bCs/>
        </w:rPr>
      </w:pPr>
      <w:r w:rsidRPr="00957C83">
        <w:t>In this constitution</w:t>
      </w:r>
      <w:r w:rsidRPr="002103F5">
        <w:rPr>
          <w:bCs/>
        </w:rPr>
        <w:t>:</w:t>
      </w:r>
    </w:p>
    <w:p w:rsidR="00005412" w:rsidRDefault="009D6FB3" w:rsidP="00005412">
      <w:pPr>
        <w:pStyle w:val="ACNCproformalist"/>
        <w:numPr>
          <w:ilvl w:val="2"/>
          <w:numId w:val="3"/>
        </w:numPr>
        <w:spacing w:before="0"/>
        <w:ind w:left="1225" w:hanging="505"/>
      </w:pPr>
      <w:r w:rsidRPr="000E16DF">
        <w:rPr>
          <w:bCs/>
        </w:rPr>
        <w:t>the word</w:t>
      </w:r>
      <w:r>
        <w:rPr>
          <w:bCs/>
        </w:rPr>
        <w:t>s</w:t>
      </w:r>
      <w:r w:rsidRPr="000E16DF">
        <w:rPr>
          <w:bCs/>
        </w:rPr>
        <w:t xml:space="preserve"> ‘including’, ‘for example</w:t>
      </w:r>
      <w:r>
        <w:rPr>
          <w:bCs/>
        </w:rPr>
        <w:t>’</w:t>
      </w:r>
      <w:r w:rsidRPr="000E16DF">
        <w:rPr>
          <w:bCs/>
        </w:rPr>
        <w:t xml:space="preserve">,  </w:t>
      </w:r>
      <w:r w:rsidRPr="000E16DF">
        <w:t xml:space="preserve">or similar expressions </w:t>
      </w:r>
      <w:r>
        <w:t xml:space="preserve">mean that </w:t>
      </w:r>
      <w:r w:rsidRPr="000E16DF">
        <w:t>there may be more inclusions or examples than those mentioned after that expression, and</w:t>
      </w:r>
    </w:p>
    <w:p w:rsidR="009D6FB3" w:rsidRPr="00005412" w:rsidRDefault="009D6FB3" w:rsidP="00005412">
      <w:pPr>
        <w:pStyle w:val="ACNCproformalist"/>
        <w:numPr>
          <w:ilvl w:val="2"/>
          <w:numId w:val="3"/>
        </w:numPr>
        <w:spacing w:before="0"/>
        <w:ind w:left="1225" w:hanging="505"/>
      </w:pPr>
      <w:r w:rsidRPr="000E16DF">
        <w:t>reference to an Act includes</w:t>
      </w:r>
      <w:r w:rsidRPr="00005412">
        <w:rPr>
          <w:bCs/>
        </w:rPr>
        <w:t xml:space="preserve"> every amendment, re-enactment, or replacement of that Act and any subordinate legislation made under that Act (such as regulations).</w:t>
      </w:r>
    </w:p>
    <w:p w:rsidR="009D6FB3" w:rsidRDefault="009D6FB3" w:rsidP="00A17D75"/>
    <w:sectPr w:rsidR="009D6FB3" w:rsidSect="000964E4">
      <w:type w:val="continuous"/>
      <w:pgSz w:w="11900" w:h="16840"/>
      <w:pgMar w:top="1985" w:right="1800" w:bottom="1702" w:left="1800" w:header="708"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FFB" w:rsidRDefault="00501FFB">
      <w:pPr>
        <w:spacing w:after="0" w:line="240" w:lineRule="auto"/>
      </w:pPr>
      <w:r>
        <w:separator/>
      </w:r>
    </w:p>
  </w:endnote>
  <w:endnote w:type="continuationSeparator" w:id="0">
    <w:p w:rsidR="00501FFB" w:rsidRDefault="0050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Arial Bold">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rsidP="009F76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73625" w:rsidRDefault="00573625" w:rsidP="009F76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E86CA0" w:rsidRDefault="00573625" w:rsidP="009F7691">
    <w:pPr>
      <w:pStyle w:val="Footer"/>
      <w:ind w:right="360"/>
      <w:jc w:val="center"/>
      <w:rPr>
        <w:color w:val="2C7890"/>
        <w:sz w:val="16"/>
        <w:szCs w:val="16"/>
      </w:rPr>
    </w:pPr>
    <w:r w:rsidRPr="00E86CA0">
      <w:rPr>
        <w:color w:val="2C7890"/>
        <w:sz w:val="16"/>
        <w:szCs w:val="16"/>
      </w:rPr>
      <w:t xml:space="preserve">- </w:t>
    </w:r>
    <w:r w:rsidRPr="00E86CA0">
      <w:rPr>
        <w:color w:val="2C7890"/>
        <w:sz w:val="16"/>
        <w:szCs w:val="16"/>
      </w:rPr>
      <w:fldChar w:fldCharType="begin"/>
    </w:r>
    <w:r w:rsidRPr="00E86CA0">
      <w:rPr>
        <w:color w:val="2C7890"/>
        <w:sz w:val="16"/>
        <w:szCs w:val="16"/>
      </w:rPr>
      <w:instrText xml:space="preserve"> PAGE </w:instrText>
    </w:r>
    <w:r w:rsidRPr="00E86CA0">
      <w:rPr>
        <w:color w:val="2C7890"/>
        <w:sz w:val="16"/>
        <w:szCs w:val="16"/>
      </w:rPr>
      <w:fldChar w:fldCharType="separate"/>
    </w:r>
    <w:r>
      <w:rPr>
        <w:noProof/>
        <w:color w:val="2C7890"/>
        <w:sz w:val="16"/>
        <w:szCs w:val="16"/>
      </w:rPr>
      <w:t>2</w:t>
    </w:r>
    <w:r w:rsidRPr="00E86CA0">
      <w:rPr>
        <w:color w:val="2C7890"/>
        <w:sz w:val="16"/>
        <w:szCs w:val="16"/>
      </w:rPr>
      <w:fldChar w:fldCharType="end"/>
    </w:r>
    <w:r w:rsidRPr="00E86CA0">
      <w:rPr>
        <w:color w:val="2C789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2D0D65" w:rsidRDefault="00573625" w:rsidP="002D0D65">
    <w:pPr>
      <w:pStyle w:val="Footer"/>
      <w:jc w:val="center"/>
      <w:rPr>
        <w:rFonts w:ascii="Calibri" w:hAnsi="Calibri"/>
        <w:color w:val="7F7F7F" w:themeColor="text1" w:themeTint="80"/>
        <w:sz w:val="20"/>
      </w:rPr>
    </w:pPr>
    <w:r w:rsidRPr="002D0D65">
      <w:rPr>
        <w:rFonts w:ascii="Calibri" w:hAnsi="Calibri"/>
        <w:color w:val="7F7F7F" w:themeColor="text1" w:themeTint="80"/>
        <w:sz w:val="20"/>
      </w:rPr>
      <w:t xml:space="preserve">– </w:t>
    </w:r>
    <w:r w:rsidRPr="002D0D65">
      <w:rPr>
        <w:rFonts w:ascii="Calibri" w:hAnsi="Calibri"/>
        <w:color w:val="7F7F7F" w:themeColor="text1" w:themeTint="80"/>
        <w:sz w:val="20"/>
      </w:rPr>
      <w:fldChar w:fldCharType="begin"/>
    </w:r>
    <w:r w:rsidRPr="002D0D65">
      <w:rPr>
        <w:rFonts w:ascii="Calibri" w:hAnsi="Calibri"/>
        <w:color w:val="7F7F7F" w:themeColor="text1" w:themeTint="80"/>
        <w:sz w:val="20"/>
      </w:rPr>
      <w:instrText xml:space="preserve"> PAGE </w:instrText>
    </w:r>
    <w:r w:rsidRPr="002D0D65">
      <w:rPr>
        <w:rFonts w:ascii="Calibri" w:hAnsi="Calibri"/>
        <w:color w:val="7F7F7F" w:themeColor="text1" w:themeTint="80"/>
        <w:sz w:val="20"/>
      </w:rPr>
      <w:fldChar w:fldCharType="separate"/>
    </w:r>
    <w:r>
      <w:rPr>
        <w:rFonts w:ascii="Calibri" w:hAnsi="Calibri"/>
        <w:noProof/>
        <w:color w:val="7F7F7F" w:themeColor="text1" w:themeTint="80"/>
        <w:sz w:val="20"/>
      </w:rPr>
      <w:t>24</w:t>
    </w:r>
    <w:r w:rsidRPr="002D0D65">
      <w:rPr>
        <w:rFonts w:ascii="Calibri" w:hAnsi="Calibri"/>
        <w:color w:val="7F7F7F" w:themeColor="text1" w:themeTint="80"/>
        <w:sz w:val="20"/>
      </w:rPr>
      <w:fldChar w:fldCharType="end"/>
    </w:r>
    <w:r w:rsidRPr="002D0D65">
      <w:rPr>
        <w:rFonts w:ascii="Calibri" w:hAnsi="Calibri"/>
        <w:color w:val="7F7F7F" w:themeColor="text1" w:themeTint="80"/>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8C176F" w:rsidRDefault="00573625" w:rsidP="008C17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2D0D65" w:rsidRDefault="00573625" w:rsidP="002D0D65">
    <w:pPr>
      <w:pStyle w:val="Footer"/>
      <w:jc w:val="center"/>
      <w:rPr>
        <w:rFonts w:ascii="Calibri" w:hAnsi="Calibri"/>
        <w:color w:val="7F7F7F" w:themeColor="text1" w:themeTint="80"/>
        <w:sz w:val="20"/>
      </w:rPr>
    </w:pPr>
    <w:r w:rsidRPr="002D0D65">
      <w:rPr>
        <w:rFonts w:ascii="Calibri" w:hAnsi="Calibri"/>
        <w:color w:val="7F7F7F" w:themeColor="text1" w:themeTint="80"/>
        <w:sz w:val="20"/>
      </w:rPr>
      <w:t xml:space="preserve">– </w:t>
    </w:r>
    <w:r w:rsidRPr="002D0D65">
      <w:rPr>
        <w:rFonts w:ascii="Calibri" w:hAnsi="Calibri"/>
        <w:color w:val="7F7F7F" w:themeColor="text1" w:themeTint="80"/>
        <w:sz w:val="20"/>
      </w:rPr>
      <w:fldChar w:fldCharType="begin"/>
    </w:r>
    <w:r w:rsidRPr="002D0D65">
      <w:rPr>
        <w:rFonts w:ascii="Calibri" w:hAnsi="Calibri"/>
        <w:color w:val="7F7F7F" w:themeColor="text1" w:themeTint="80"/>
        <w:sz w:val="20"/>
      </w:rPr>
      <w:instrText xml:space="preserve"> PAGE </w:instrText>
    </w:r>
    <w:r w:rsidRPr="002D0D65">
      <w:rPr>
        <w:rFonts w:ascii="Calibri" w:hAnsi="Calibri"/>
        <w:color w:val="7F7F7F" w:themeColor="text1" w:themeTint="80"/>
        <w:sz w:val="20"/>
      </w:rPr>
      <w:fldChar w:fldCharType="separate"/>
    </w:r>
    <w:r w:rsidR="00B14C5F">
      <w:rPr>
        <w:rFonts w:ascii="Calibri" w:hAnsi="Calibri"/>
        <w:noProof/>
        <w:color w:val="7F7F7F" w:themeColor="text1" w:themeTint="80"/>
        <w:sz w:val="20"/>
      </w:rPr>
      <w:t>6</w:t>
    </w:r>
    <w:r w:rsidRPr="002D0D65">
      <w:rPr>
        <w:rFonts w:ascii="Calibri" w:hAnsi="Calibri"/>
        <w:color w:val="7F7F7F" w:themeColor="text1" w:themeTint="80"/>
        <w:sz w:val="20"/>
      </w:rPr>
      <w:fldChar w:fldCharType="end"/>
    </w:r>
    <w:r w:rsidRPr="002D0D65">
      <w:rPr>
        <w:rFonts w:ascii="Calibri" w:hAnsi="Calibri"/>
        <w:color w:val="7F7F7F" w:themeColor="text1" w:themeTint="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FFB" w:rsidRDefault="00501FFB">
      <w:pPr>
        <w:spacing w:after="0" w:line="240" w:lineRule="auto"/>
      </w:pPr>
      <w:r>
        <w:separator/>
      </w:r>
    </w:p>
  </w:footnote>
  <w:footnote w:type="continuationSeparator" w:id="0">
    <w:p w:rsidR="00501FFB" w:rsidRDefault="00501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2" o:spid="_x0000_s2050" type="#_x0000_t75" style="position:absolute;margin-left:0;margin-top:0;width:470.25pt;height:451.75pt;z-index:-251657216;mso-position-horizontal:center;mso-position-horizontal-relative:margin;mso-position-vertical:center;mso-position-vertical-relative:margin" o:allowincell="f">
          <v:imagedata r:id="rId1" o:title="LadsGolfCrest"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1" o:spid="_x0000_s2059" type="#_x0000_t75" style="position:absolute;margin-left:0;margin-top:0;width:470.25pt;height:451.75pt;z-index:-251648000;mso-position-horizontal:center;mso-position-horizontal-relative:margin;mso-position-vertical:center;mso-position-vertical-relative:margin" o:allowincell="f">
          <v:imagedata r:id="rId1" o:title="LadsGolfCrest" gain="19661f" blacklevel="22938f"/>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9A0AB3" w:rsidRDefault="00573625" w:rsidP="0028358C">
    <w:pPr>
      <w:pStyle w:val="Header"/>
      <w:jc w:val="center"/>
      <w:rPr>
        <w:rFonts w:ascii="Calibri" w:hAnsi="Calibri"/>
        <w:color w:val="7F7F7F" w:themeColor="text1" w:themeTint="80"/>
      </w:rPr>
    </w:pPr>
    <w:r>
      <w:rPr>
        <w:rFonts w:ascii="Calibri" w:hAnsi="Calibri"/>
        <w:noProof/>
        <w:color w:val="7F7F7F" w:themeColor="text1" w:themeTint="8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2" o:spid="_x0000_s2060" type="#_x0000_t75" style="position:absolute;left:0;text-align:left;margin-left:0;margin-top:0;width:470.25pt;height:451.75pt;z-index:-251646976;mso-position-horizontal:center;mso-position-horizontal-relative:margin;mso-position-vertical:center;mso-position-vertical-relative:margin" o:allowincell="f">
          <v:imagedata r:id="rId1" o:title="LadsGolfCrest" gain="19661f" blacklevel="22938f"/>
        </v:shape>
      </w:pict>
    </w:r>
    <w:r>
      <w:rPr>
        <w:rFonts w:ascii="Calibri" w:hAnsi="Calibri"/>
        <w:color w:val="7F7F7F" w:themeColor="text1" w:themeTint="80"/>
      </w:rPr>
      <w:t>CHECKLIST:</w:t>
    </w:r>
    <w:r w:rsidRPr="009A0AB3">
      <w:rPr>
        <w:rFonts w:ascii="Calibri" w:hAnsi="Calibri"/>
        <w:color w:val="7F7F7F" w:themeColor="text1" w:themeTint="80"/>
      </w:rPr>
      <w:t xml:space="preserve"> </w:t>
    </w:r>
    <w:r>
      <w:rPr>
        <w:rFonts w:ascii="Calibri" w:hAnsi="Calibri"/>
        <w:color w:val="7F7F7F" w:themeColor="text1" w:themeTint="80"/>
      </w:rPr>
      <w:t>PREPARING TO USE THE T</w:t>
    </w:r>
    <w:r w:rsidRPr="009A0AB3">
      <w:rPr>
        <w:rFonts w:ascii="Calibri" w:hAnsi="Calibri"/>
        <w:color w:val="7F7F7F" w:themeColor="text1" w:themeTint="80"/>
      </w:rPr>
      <w:t>EMPLATE CONSTITUTION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0" o:spid="_x0000_s2058" type="#_x0000_t75" style="position:absolute;margin-left:0;margin-top:0;width:470.25pt;height:451.75pt;z-index:-251649024;mso-position-horizontal:center;mso-position-horizontal-relative:margin;mso-position-vertical:center;mso-position-vertical-relative:margin" o:allowincell="f">
          <v:imagedata r:id="rId1" o:title="LadsGolfCrest" gain="19661f" blacklevel="22938f"/>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4" o:spid="_x0000_s2062" type="#_x0000_t75" style="position:absolute;margin-left:0;margin-top:0;width:470.25pt;height:451.75pt;z-index:-251644928;mso-position-horizontal:center;mso-position-horizontal-relative:margin;mso-position-vertical:center;mso-position-vertical-relative:margin" o:allowincell="f">
          <v:imagedata r:id="rId1" o:title="LadsGolfCrest" gain="19661f" blacklevel="22938f"/>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rsidP="009954C6">
    <w:pPr>
      <w:spacing w:after="0" w:line="240" w:lineRule="auto"/>
      <w:ind w:right="-64"/>
      <w:jc w:val="center"/>
      <w:rPr>
        <w:color w:val="7F7F7F" w:themeColor="text1" w:themeTint="80"/>
      </w:rPr>
    </w:pPr>
    <w:r>
      <w:rPr>
        <w:noProof/>
        <w:color w:val="7F7F7F" w:themeColor="text1" w:themeTint="8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5" o:spid="_x0000_s2063" type="#_x0000_t75" style="position:absolute;left:0;text-align:left;margin-left:0;margin-top:0;width:470.25pt;height:451.75pt;z-index:-251643904;mso-position-horizontal:center;mso-position-horizontal-relative:margin;mso-position-vertical:center;mso-position-vertical-relative:margin" o:allowincell="f">
          <v:imagedata r:id="rId1" o:title="LadsGolfCrest" gain="19661f" blacklevel="22938f"/>
        </v:shape>
      </w:pict>
    </w:r>
    <w:r>
      <w:rPr>
        <w:color w:val="7F7F7F" w:themeColor="text1" w:themeTint="80"/>
      </w:rPr>
      <w:t xml:space="preserve">CONSTITUTION OF </w:t>
    </w:r>
    <w:del w:id="29" w:author="Calham Dower" w:date="2017-05-29T17:52:00Z">
      <w:r w:rsidR="009954C6" w:rsidRPr="009954C6" w:rsidDel="00573625">
        <w:rPr>
          <w:color w:val="7F7F7F" w:themeColor="text1" w:themeTint="80"/>
        </w:rPr>
        <w:delText xml:space="preserve">Template constitution </w:delText>
      </w:r>
    </w:del>
    <w:ins w:id="30" w:author="Calham Dower" w:date="2017-05-29T17:52:00Z">
      <w:r w:rsidR="009954C6" w:rsidRPr="009954C6">
        <w:rPr>
          <w:color w:val="7F7F7F" w:themeColor="text1" w:themeTint="80"/>
        </w:rPr>
        <w:t>THE ANNUAL CHIP-IN</w:t>
      </w:r>
    </w:ins>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83" o:spid="_x0000_s2061" type="#_x0000_t75" style="position:absolute;margin-left:0;margin-top:0;width:470.25pt;height:451.75pt;z-index:-251645952;mso-position-horizontal:center;mso-position-horizontal-relative:margin;mso-position-vertical:center;mso-position-vertical-relative:margin" o:allowincell="f">
          <v:imagedata r:id="rId1" o:title="LadsGolfCres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3" o:spid="_x0000_s2051" type="#_x0000_t75" style="position:absolute;margin-left:0;margin-top:0;width:470.25pt;height:451.75pt;z-index:-251656192;mso-position-horizontal:center;mso-position-horizontal-relative:margin;mso-position-vertical:center;mso-position-vertical-relative:margin" o:allowincell="f">
          <v:imagedata r:id="rId1" o:title="LadsGolfCres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1" o:spid="_x0000_s2049" type="#_x0000_t75" style="position:absolute;margin-left:0;margin-top:0;width:470.25pt;height:451.75pt;z-index:-251658240;mso-position-horizontal:center;mso-position-horizontal-relative:margin;mso-position-vertical:center;mso-position-vertical-relative:margin" o:allowincell="f">
          <v:imagedata r:id="rId1" o:title="LadsGolfCrest"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rsidP="002D0D65">
    <w:pPr>
      <w:pStyle w:val="Header"/>
      <w:jc w:val="center"/>
      <w:rPr>
        <w:rFonts w:ascii="Calibri" w:hAnsi="Calibri"/>
        <w:color w:val="7F7F7F" w:themeColor="text1" w:themeTint="80"/>
      </w:rPr>
    </w:pPr>
    <w:r>
      <w:rPr>
        <w:rFonts w:ascii="Calibri" w:hAnsi="Calibri"/>
        <w:noProof/>
        <w:color w:val="7F7F7F" w:themeColor="text1" w:themeTint="8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5" o:spid="_x0000_s2053" type="#_x0000_t75" style="position:absolute;left:0;text-align:left;margin-left:0;margin-top:0;width:470.25pt;height:451.75pt;z-index:-251654144;mso-position-horizontal:center;mso-position-horizontal-relative:margin;mso-position-vertical:center;mso-position-vertical-relative:margin" o:allowincell="f">
          <v:imagedata r:id="rId1" o:title="LadsGolfCrest" gain="19661f" blacklevel="22938f"/>
        </v:shape>
      </w:pict>
    </w:r>
    <w:r>
      <w:rPr>
        <w:rFonts w:ascii="Calibri" w:hAnsi="Calibri"/>
        <w:color w:val="7F7F7F" w:themeColor="text1" w:themeTint="80"/>
      </w:rPr>
      <w:t>CONSTITUTION OF [</w:t>
    </w:r>
    <w:r w:rsidRPr="00F36DA0">
      <w:rPr>
        <w:rFonts w:ascii="Calibri" w:hAnsi="Calibri"/>
        <w:color w:val="7F7F7F" w:themeColor="text1" w:themeTint="80"/>
        <w:highlight w:val="lightGray"/>
      </w:rPr>
      <w:t>INSERT NAME OF COMPANY</w:t>
    </w:r>
    <w:r>
      <w:rPr>
        <w:rFonts w:ascii="Calibri" w:hAnsi="Calibri"/>
        <w:color w:val="7F7F7F" w:themeColor="text1" w:themeTint="80"/>
      </w:rPr>
      <w:t>]</w:t>
    </w:r>
  </w:p>
  <w:p w:rsidR="00573625" w:rsidRDefault="00573625" w:rsidP="002D0D65">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9A0AB3" w:rsidRDefault="00573625" w:rsidP="0028358C">
    <w:pPr>
      <w:pStyle w:val="Header"/>
      <w:jc w:val="center"/>
      <w:rPr>
        <w:rFonts w:ascii="Calibri" w:hAnsi="Calibri"/>
        <w:color w:val="7F7F7F" w:themeColor="text1" w:themeTint="80"/>
      </w:rPr>
    </w:pPr>
    <w:r>
      <w:rPr>
        <w:rFonts w:ascii="Calibri" w:hAnsi="Calibri"/>
        <w:noProof/>
        <w:color w:val="7F7F7F" w:themeColor="text1" w:themeTint="8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6" o:spid="_x0000_s2054" type="#_x0000_t75" style="position:absolute;left:0;text-align:left;margin-left:0;margin-top:0;width:470.25pt;height:451.75pt;z-index:-251653120;mso-position-horizontal:center;mso-position-horizontal-relative:margin;mso-position-vertical:center;mso-position-vertical-relative:margin" o:allowincell="f">
          <v:imagedata r:id="rId1" o:title="LadsGolfCrest" gain="19661f" blacklevel="22938f"/>
        </v:shape>
      </w:pict>
    </w:r>
    <w:r>
      <w:rPr>
        <w:rFonts w:ascii="Calibri" w:hAnsi="Calibri"/>
        <w:color w:val="7F7F7F" w:themeColor="text1" w:themeTint="80"/>
      </w:rPr>
      <w:t>CHECKLIST:</w:t>
    </w:r>
    <w:r w:rsidRPr="009A0AB3">
      <w:rPr>
        <w:rFonts w:ascii="Calibri" w:hAnsi="Calibri"/>
        <w:color w:val="7F7F7F" w:themeColor="text1" w:themeTint="80"/>
      </w:rPr>
      <w:t xml:space="preserve"> </w:t>
    </w:r>
    <w:r>
      <w:rPr>
        <w:rFonts w:ascii="Calibri" w:hAnsi="Calibri"/>
        <w:color w:val="7F7F7F" w:themeColor="text1" w:themeTint="80"/>
      </w:rPr>
      <w:t>PREPARING TO USE THE T</w:t>
    </w:r>
    <w:r w:rsidRPr="009A0AB3">
      <w:rPr>
        <w:rFonts w:ascii="Calibri" w:hAnsi="Calibri"/>
        <w:color w:val="7F7F7F" w:themeColor="text1" w:themeTint="80"/>
      </w:rPr>
      <w:t>EMPLATE CONSTITUTION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4" o:spid="_x0000_s2052" type="#_x0000_t75" style="position:absolute;margin-left:0;margin-top:0;width:470.25pt;height:451.75pt;z-index:-251655168;mso-position-horizontal:center;mso-position-horizontal-relative:margin;mso-position-vertical:center;mso-position-vertical-relative:margin" o:allowincell="f">
          <v:imagedata r:id="rId1" o:title="LadsGolfCrest"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8" o:spid="_x0000_s2056" type="#_x0000_t75" style="position:absolute;margin-left:0;margin-top:0;width:470.25pt;height:451.75pt;z-index:-251651072;mso-position-horizontal:center;mso-position-horizontal-relative:margin;mso-position-vertical:center;mso-position-vertical-relative:margin" o:allowincell="f">
          <v:imagedata r:id="rId1" o:title="LadsGolfCrest"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Pr="009A0AB3" w:rsidRDefault="00573625" w:rsidP="0028358C">
    <w:pPr>
      <w:pStyle w:val="Header"/>
      <w:jc w:val="center"/>
      <w:rPr>
        <w:rFonts w:ascii="Calibri" w:hAnsi="Calibri"/>
        <w:color w:val="7F7F7F" w:themeColor="text1" w:themeTint="80"/>
      </w:rPr>
    </w:pPr>
    <w:r>
      <w:rPr>
        <w:rFonts w:ascii="Calibri" w:hAnsi="Calibri"/>
        <w:noProof/>
        <w:color w:val="7F7F7F" w:themeColor="text1" w:themeTint="8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9" o:spid="_x0000_s2057" type="#_x0000_t75" style="position:absolute;left:0;text-align:left;margin-left:0;margin-top:0;width:470.25pt;height:451.75pt;z-index:-251650048;mso-position-horizontal:center;mso-position-horizontal-relative:margin;mso-position-vertical:center;mso-position-vertical-relative:margin" o:allowincell="f">
          <v:imagedata r:id="rId1" o:title="LadsGolfCrest" gain="19661f" blacklevel="22938f"/>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625" w:rsidRDefault="00573625">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4898677" o:spid="_x0000_s2055" type="#_x0000_t75" style="position:absolute;margin-left:0;margin-top:0;width:470.25pt;height:451.75pt;z-index:-251652096;mso-position-horizontal:center;mso-position-horizontal-relative:margin;mso-position-vertical:center;mso-position-vertical-relative:margin" o:allowincell="f">
          <v:imagedata r:id="rId1" o:title="LadsGolfCres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6"/>
      <w:numFmt w:val="decimal"/>
      <w:lvlText w:val="%1"/>
      <w:lvlJc w:val="left"/>
      <w:pPr>
        <w:tabs>
          <w:tab w:val="num" w:pos="360"/>
        </w:tabs>
        <w:ind w:left="360" w:hanging="360"/>
      </w:pPr>
      <w:rPr>
        <w:rFonts w:cs="Times New Roman"/>
        <w:b/>
        <w:sz w:val="22"/>
        <w:szCs w:val="22"/>
      </w:rPr>
    </w:lvl>
    <w:lvl w:ilvl="1">
      <w:start w:val="1"/>
      <w:numFmt w:val="lowerLetter"/>
      <w:pStyle w:val="ACNCproformasublist"/>
      <w:lvlText w:val="%2)"/>
      <w:lvlJc w:val="left"/>
      <w:pPr>
        <w:tabs>
          <w:tab w:val="num" w:pos="360"/>
        </w:tabs>
        <w:ind w:left="360" w:hanging="360"/>
      </w:pPr>
      <w:rPr>
        <w:rFonts w:ascii="Calibri" w:eastAsia="Calibri" w:hAnsi="Calibri" w:cs="Calibri"/>
        <w:b w:val="0"/>
        <w:sz w:val="22"/>
        <w:szCs w:val="22"/>
      </w:rPr>
    </w:lvl>
    <w:lvl w:ilvl="2">
      <w:start w:val="1"/>
      <w:numFmt w:val="lowerLetter"/>
      <w:pStyle w:val="Style1"/>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 w15:restartNumberingAfterBreak="0">
    <w:nsid w:val="00000002"/>
    <w:multiLevelType w:val="multilevel"/>
    <w:tmpl w:val="8AF20FBC"/>
    <w:lvl w:ilvl="0">
      <w:start w:val="1"/>
      <w:numFmt w:val="decimal"/>
      <w:pStyle w:val="ACNCproformalist"/>
      <w:lvlText w:val="%1."/>
      <w:lvlJc w:val="left"/>
      <w:pPr>
        <w:tabs>
          <w:tab w:val="num" w:pos="360"/>
        </w:tabs>
        <w:ind w:left="360" w:hanging="360"/>
      </w:pPr>
      <w:rPr>
        <w:rFonts w:cs="Times New Roman"/>
        <w:b/>
        <w:sz w:val="22"/>
        <w:szCs w:val="22"/>
      </w:rPr>
    </w:lvl>
    <w:lvl w:ilvl="1">
      <w:start w:val="1"/>
      <w:numFmt w:val="decimal"/>
      <w:lvlText w:val="%1.%2"/>
      <w:lvlJc w:val="left"/>
      <w:pPr>
        <w:tabs>
          <w:tab w:val="num" w:pos="720"/>
        </w:tabs>
        <w:ind w:left="720" w:hanging="720"/>
      </w:pPr>
      <w:rPr>
        <w:rFonts w:ascii="Calibri" w:eastAsia="Calibri" w:hAnsi="Calibri" w:cs="Wingdings"/>
        <w:b w:val="0"/>
        <w:bCs w:val="0"/>
        <w:iCs w:val="0"/>
        <w:strike w:val="0"/>
        <w:dstrike w:val="0"/>
        <w:kern w:val="1"/>
        <w:position w:val="0"/>
        <w:sz w:val="22"/>
        <w:szCs w:val="22"/>
        <w:vertAlign w:val="baseline"/>
      </w:rPr>
    </w:lvl>
    <w:lvl w:ilvl="2">
      <w:start w:val="1"/>
      <w:numFmt w:val="lowerLetter"/>
      <w:lvlText w:val="(%3)"/>
      <w:lvlJc w:val="left"/>
      <w:pPr>
        <w:tabs>
          <w:tab w:val="num" w:pos="1224"/>
        </w:tabs>
        <w:ind w:left="1224" w:hanging="504"/>
      </w:pPr>
      <w:rPr>
        <w:rFonts w:hint="default"/>
        <w:b w:val="0"/>
        <w:i w:val="0"/>
        <w:sz w:val="22"/>
        <w:szCs w:val="22"/>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0000003"/>
    <w:multiLevelType w:val="singleLevel"/>
    <w:tmpl w:val="55C87298"/>
    <w:lvl w:ilvl="0">
      <w:start w:val="1"/>
      <w:numFmt w:val="lowerLetter"/>
      <w:lvlText w:val="(%1)"/>
      <w:lvlJc w:val="left"/>
      <w:pPr>
        <w:ind w:left="1080" w:hanging="360"/>
      </w:pPr>
      <w:rPr>
        <w:rFonts w:hint="default"/>
      </w:rPr>
    </w:lvl>
  </w:abstractNum>
  <w:abstractNum w:abstractNumId="3" w15:restartNumberingAfterBreak="0">
    <w:nsid w:val="00000004"/>
    <w:multiLevelType w:val="singleLevel"/>
    <w:tmpl w:val="00000004"/>
    <w:name w:val="WW8Num4"/>
    <w:lvl w:ilvl="0">
      <w:start w:val="1"/>
      <w:numFmt w:val="lowerRoman"/>
      <w:lvlText w:val="%1."/>
      <w:lvlJc w:val="left"/>
      <w:pPr>
        <w:tabs>
          <w:tab w:val="num" w:pos="2160"/>
        </w:tabs>
        <w:ind w:left="2160" w:hanging="720"/>
      </w:pPr>
    </w:lvl>
  </w:abstractNum>
  <w:abstractNum w:abstractNumId="4" w15:restartNumberingAfterBreak="0">
    <w:nsid w:val="00000005"/>
    <w:multiLevelType w:val="singleLevel"/>
    <w:tmpl w:val="00000005"/>
    <w:name w:val="WW8Num5"/>
    <w:lvl w:ilvl="0">
      <w:start w:val="1"/>
      <w:numFmt w:val="lowerRoman"/>
      <w:lvlText w:val="%1."/>
      <w:lvlJc w:val="left"/>
      <w:pPr>
        <w:tabs>
          <w:tab w:val="num" w:pos="1944"/>
        </w:tabs>
        <w:ind w:left="1944" w:hanging="720"/>
      </w:pPr>
    </w:lvl>
  </w:abstractNum>
  <w:abstractNum w:abstractNumId="5" w15:restartNumberingAfterBreak="0">
    <w:nsid w:val="00000006"/>
    <w:multiLevelType w:val="singleLevel"/>
    <w:tmpl w:val="00000006"/>
    <w:name w:val="WW8Num6"/>
    <w:lvl w:ilvl="0">
      <w:start w:val="1"/>
      <w:numFmt w:val="lowerRoman"/>
      <w:lvlText w:val="%1."/>
      <w:lvlJc w:val="left"/>
      <w:pPr>
        <w:tabs>
          <w:tab w:val="num" w:pos="1944"/>
        </w:tabs>
        <w:ind w:left="1944" w:hanging="720"/>
      </w:pPr>
    </w:lvl>
  </w:abstractNum>
  <w:abstractNum w:abstractNumId="6" w15:restartNumberingAfterBreak="0">
    <w:nsid w:val="00000007"/>
    <w:multiLevelType w:val="singleLevel"/>
    <w:tmpl w:val="55C87298"/>
    <w:lvl w:ilvl="0">
      <w:start w:val="1"/>
      <w:numFmt w:val="lowerLetter"/>
      <w:lvlText w:val="(%1)"/>
      <w:lvlJc w:val="left"/>
      <w:pPr>
        <w:ind w:left="720" w:hanging="360"/>
      </w:pPr>
      <w:rPr>
        <w:rFonts w:hint="default"/>
      </w:rPr>
    </w:lvl>
  </w:abstractNum>
  <w:abstractNum w:abstractNumId="7" w15:restartNumberingAfterBreak="0">
    <w:nsid w:val="00000008"/>
    <w:multiLevelType w:val="singleLevel"/>
    <w:tmpl w:val="00000008"/>
    <w:name w:val="WW8Num8"/>
    <w:lvl w:ilvl="0">
      <w:start w:val="1"/>
      <w:numFmt w:val="lowerRoman"/>
      <w:lvlText w:val="%1."/>
      <w:lvlJc w:val="left"/>
      <w:pPr>
        <w:tabs>
          <w:tab w:val="num" w:pos="2160"/>
        </w:tabs>
        <w:ind w:left="2160" w:hanging="720"/>
      </w:pPr>
    </w:lvl>
  </w:abstractNum>
  <w:abstractNum w:abstractNumId="8" w15:restartNumberingAfterBreak="0">
    <w:nsid w:val="00000009"/>
    <w:multiLevelType w:val="singleLevel"/>
    <w:tmpl w:val="00000009"/>
    <w:name w:val="WW8Num9"/>
    <w:lvl w:ilvl="0">
      <w:start w:val="1"/>
      <w:numFmt w:val="lowerLetter"/>
      <w:pStyle w:val="ACNClistL"/>
      <w:lvlText w:val="%1)"/>
      <w:lvlJc w:val="left"/>
      <w:pPr>
        <w:tabs>
          <w:tab w:val="num" w:pos="720"/>
        </w:tabs>
        <w:ind w:left="720" w:hanging="360"/>
      </w:pPr>
      <w:rPr>
        <w:rFonts w:cs="Times New Roman"/>
      </w:rPr>
    </w:lvl>
  </w:abstractNum>
  <w:abstractNum w:abstractNumId="9" w15:restartNumberingAfterBreak="0">
    <w:nsid w:val="0000000A"/>
    <w:multiLevelType w:val="singleLevel"/>
    <w:tmpl w:val="781C6C3E"/>
    <w:name w:val="WW8Num10"/>
    <w:lvl w:ilvl="0">
      <w:start w:val="1"/>
      <w:numFmt w:val="lowerRoman"/>
      <w:lvlText w:val="%1."/>
      <w:lvlJc w:val="left"/>
      <w:pPr>
        <w:tabs>
          <w:tab w:val="num" w:pos="1440"/>
        </w:tabs>
        <w:ind w:left="1440" w:hanging="720"/>
      </w:pPr>
      <w:rPr>
        <w:b w:val="0"/>
        <w:sz w:val="22"/>
        <w:szCs w:val="22"/>
      </w:rPr>
    </w:lvl>
  </w:abstractNum>
  <w:abstractNum w:abstractNumId="10" w15:restartNumberingAfterBreak="0">
    <w:nsid w:val="0000000B"/>
    <w:multiLevelType w:val="singleLevel"/>
    <w:tmpl w:val="55C87298"/>
    <w:lvl w:ilvl="0">
      <w:start w:val="1"/>
      <w:numFmt w:val="lowerLetter"/>
      <w:lvlText w:val="(%1)"/>
      <w:lvlJc w:val="left"/>
      <w:pPr>
        <w:ind w:left="720" w:hanging="360"/>
      </w:pPr>
      <w:rPr>
        <w:rFonts w:hint="default"/>
      </w:rPr>
    </w:lvl>
  </w:abstractNum>
  <w:abstractNum w:abstractNumId="11" w15:restartNumberingAfterBreak="0">
    <w:nsid w:val="0000000C"/>
    <w:multiLevelType w:val="multilevel"/>
    <w:tmpl w:val="0000000C"/>
    <w:name w:val="WW8Num12"/>
    <w:lvl w:ilvl="0">
      <w:start w:val="6"/>
      <w:numFmt w:val="decimal"/>
      <w:pStyle w:val="ACNCproformalist1"/>
      <w:lvlText w:val="%1"/>
      <w:lvlJc w:val="left"/>
      <w:pPr>
        <w:tabs>
          <w:tab w:val="num" w:pos="360"/>
        </w:tabs>
        <w:ind w:left="360" w:hanging="360"/>
      </w:pPr>
      <w:rPr>
        <w:rFonts w:cs="Times New Roman"/>
        <w:b/>
        <w:sz w:val="22"/>
        <w:szCs w:val="22"/>
      </w:rPr>
    </w:lvl>
    <w:lvl w:ilvl="1">
      <w:start w:val="1"/>
      <w:numFmt w:val="lowerLetter"/>
      <w:lvlText w:val="%2)"/>
      <w:lvlJc w:val="left"/>
      <w:pPr>
        <w:tabs>
          <w:tab w:val="num" w:pos="360"/>
        </w:tabs>
        <w:ind w:left="360" w:hanging="360"/>
      </w:pPr>
      <w:rPr>
        <w:rFonts w:ascii="Calibri" w:eastAsia="Calibri" w:hAnsi="Calibri" w:cs="Calibri"/>
        <w:b w:val="0"/>
        <w:sz w:val="22"/>
        <w:szCs w:val="22"/>
      </w:rPr>
    </w:lvl>
    <w:lvl w:ilvl="2">
      <w:start w:val="1"/>
      <w:numFmt w:val="lowerLetter"/>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2" w15:restartNumberingAfterBreak="0">
    <w:nsid w:val="0000000D"/>
    <w:multiLevelType w:val="multilevel"/>
    <w:tmpl w:val="0000000D"/>
    <w:name w:val="WW8Num13"/>
    <w:lvl w:ilvl="0">
      <w:start w:val="1"/>
      <w:numFmt w:val="lowerLetter"/>
      <w:lvlText w:val="%1)"/>
      <w:lvlJc w:val="left"/>
      <w:pPr>
        <w:tabs>
          <w:tab w:val="num" w:pos="1080"/>
        </w:tabs>
        <w:ind w:left="1080" w:hanging="360"/>
      </w:pPr>
    </w:lvl>
    <w:lvl w:ilvl="1">
      <w:start w:val="1"/>
      <w:numFmt w:val="lowerRoman"/>
      <w:lvlText w:val="%2."/>
      <w:lvlJc w:val="left"/>
      <w:pPr>
        <w:tabs>
          <w:tab w:val="num" w:pos="2160"/>
        </w:tabs>
        <w:ind w:left="2160" w:hanging="720"/>
      </w:pPr>
    </w:lvl>
    <w:lvl w:ilvl="2">
      <w:start w:val="1"/>
      <w:numFmt w:val="decimal"/>
      <w:lvlText w:val="%3)"/>
      <w:lvlJc w:val="left"/>
      <w:pPr>
        <w:tabs>
          <w:tab w:val="num" w:pos="0"/>
        </w:tabs>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03017968"/>
    <w:multiLevelType w:val="singleLevel"/>
    <w:tmpl w:val="781C6C3E"/>
    <w:lvl w:ilvl="0">
      <w:start w:val="1"/>
      <w:numFmt w:val="lowerRoman"/>
      <w:lvlText w:val="%1."/>
      <w:lvlJc w:val="left"/>
      <w:pPr>
        <w:tabs>
          <w:tab w:val="num" w:pos="1440"/>
        </w:tabs>
        <w:ind w:left="1440" w:hanging="720"/>
      </w:pPr>
      <w:rPr>
        <w:b w:val="0"/>
        <w:sz w:val="22"/>
        <w:szCs w:val="22"/>
      </w:rPr>
    </w:lvl>
  </w:abstractNum>
  <w:abstractNum w:abstractNumId="14" w15:restartNumberingAfterBreak="0">
    <w:nsid w:val="18652077"/>
    <w:multiLevelType w:val="hybridMultilevel"/>
    <w:tmpl w:val="656084BE"/>
    <w:lvl w:ilvl="0" w:tplc="9FD069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C26718"/>
    <w:multiLevelType w:val="hybridMultilevel"/>
    <w:tmpl w:val="393C1A6C"/>
    <w:lvl w:ilvl="0" w:tplc="43D47C4E">
      <w:start w:val="1"/>
      <w:numFmt w:val="lowerRoman"/>
      <w:lvlText w:val="(%1)"/>
      <w:lvlJc w:val="left"/>
      <w:pPr>
        <w:ind w:left="2154" w:hanging="720"/>
      </w:pPr>
      <w:rPr>
        <w:rFonts w:hint="default"/>
      </w:rPr>
    </w:lvl>
    <w:lvl w:ilvl="1" w:tplc="0C090019" w:tentative="1">
      <w:start w:val="1"/>
      <w:numFmt w:val="lowerLetter"/>
      <w:lvlText w:val="%2."/>
      <w:lvlJc w:val="left"/>
      <w:pPr>
        <w:ind w:left="2514" w:hanging="360"/>
      </w:pPr>
    </w:lvl>
    <w:lvl w:ilvl="2" w:tplc="0C09001B" w:tentative="1">
      <w:start w:val="1"/>
      <w:numFmt w:val="lowerRoman"/>
      <w:lvlText w:val="%3."/>
      <w:lvlJc w:val="right"/>
      <w:pPr>
        <w:ind w:left="3234" w:hanging="180"/>
      </w:pPr>
    </w:lvl>
    <w:lvl w:ilvl="3" w:tplc="0C09000F" w:tentative="1">
      <w:start w:val="1"/>
      <w:numFmt w:val="decimal"/>
      <w:lvlText w:val="%4."/>
      <w:lvlJc w:val="left"/>
      <w:pPr>
        <w:ind w:left="3954" w:hanging="360"/>
      </w:pPr>
    </w:lvl>
    <w:lvl w:ilvl="4" w:tplc="0C090019" w:tentative="1">
      <w:start w:val="1"/>
      <w:numFmt w:val="lowerLetter"/>
      <w:lvlText w:val="%5."/>
      <w:lvlJc w:val="left"/>
      <w:pPr>
        <w:ind w:left="4674" w:hanging="360"/>
      </w:pPr>
    </w:lvl>
    <w:lvl w:ilvl="5" w:tplc="0C09001B" w:tentative="1">
      <w:start w:val="1"/>
      <w:numFmt w:val="lowerRoman"/>
      <w:lvlText w:val="%6."/>
      <w:lvlJc w:val="right"/>
      <w:pPr>
        <w:ind w:left="5394" w:hanging="180"/>
      </w:pPr>
    </w:lvl>
    <w:lvl w:ilvl="6" w:tplc="0C09000F" w:tentative="1">
      <w:start w:val="1"/>
      <w:numFmt w:val="decimal"/>
      <w:lvlText w:val="%7."/>
      <w:lvlJc w:val="left"/>
      <w:pPr>
        <w:ind w:left="6114" w:hanging="360"/>
      </w:pPr>
    </w:lvl>
    <w:lvl w:ilvl="7" w:tplc="0C090019" w:tentative="1">
      <w:start w:val="1"/>
      <w:numFmt w:val="lowerLetter"/>
      <w:lvlText w:val="%8."/>
      <w:lvlJc w:val="left"/>
      <w:pPr>
        <w:ind w:left="6834" w:hanging="360"/>
      </w:pPr>
    </w:lvl>
    <w:lvl w:ilvl="8" w:tplc="0C09001B" w:tentative="1">
      <w:start w:val="1"/>
      <w:numFmt w:val="lowerRoman"/>
      <w:lvlText w:val="%9."/>
      <w:lvlJc w:val="right"/>
      <w:pPr>
        <w:ind w:left="7554" w:hanging="180"/>
      </w:pPr>
    </w:lvl>
  </w:abstractNum>
  <w:abstractNum w:abstractNumId="16" w15:restartNumberingAfterBreak="0">
    <w:nsid w:val="506743AF"/>
    <w:multiLevelType w:val="multilevel"/>
    <w:tmpl w:val="6C3E23B2"/>
    <w:lvl w:ilvl="0">
      <w:start w:val="1"/>
      <w:numFmt w:val="decimal"/>
      <w:pStyle w:val="ClauseHeading"/>
      <w:lvlText w:val="%1."/>
      <w:lvlJc w:val="left"/>
      <w:pPr>
        <w:tabs>
          <w:tab w:val="num" w:pos="550"/>
        </w:tabs>
        <w:ind w:left="550" w:hanging="550"/>
      </w:pPr>
    </w:lvl>
    <w:lvl w:ilvl="1">
      <w:start w:val="1"/>
      <w:numFmt w:val="decimal"/>
      <w:pStyle w:val="SubclauseText"/>
      <w:lvlText w:val="%1.%2"/>
      <w:lvlJc w:val="left"/>
      <w:pPr>
        <w:tabs>
          <w:tab w:val="num" w:pos="550"/>
        </w:tabs>
        <w:ind w:left="550" w:hanging="550"/>
      </w:pPr>
    </w:lvl>
    <w:lvl w:ilvl="2">
      <w:start w:val="1"/>
      <w:numFmt w:val="lowerLetter"/>
      <w:pStyle w:val="ParagraphText"/>
      <w:lvlText w:val="(%3)"/>
      <w:lvlJc w:val="left"/>
      <w:pPr>
        <w:tabs>
          <w:tab w:val="num" w:pos="975"/>
        </w:tabs>
        <w:ind w:left="975" w:hanging="425"/>
      </w:pPr>
    </w:lvl>
    <w:lvl w:ilvl="3">
      <w:start w:val="1"/>
      <w:numFmt w:val="lowerRoman"/>
      <w:pStyle w:val="SubparagraphText"/>
      <w:lvlText w:val="(%4)"/>
      <w:lvlJc w:val="left"/>
      <w:pPr>
        <w:tabs>
          <w:tab w:val="num" w:pos="1695"/>
        </w:tabs>
        <w:ind w:left="1418" w:hanging="443"/>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F061934"/>
    <w:multiLevelType w:val="hybridMultilevel"/>
    <w:tmpl w:val="85DCC4E8"/>
    <w:lvl w:ilvl="0" w:tplc="84784DD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4C155DB"/>
    <w:multiLevelType w:val="hybridMultilevel"/>
    <w:tmpl w:val="93161C12"/>
    <w:lvl w:ilvl="0" w:tplc="1D3A7D9C">
      <w:start w:val="1"/>
      <w:numFmt w:val="bullet"/>
      <w:pStyle w:val="APS-bullet"/>
      <w:lvlText w:val=""/>
      <w:lvlJc w:val="left"/>
      <w:pPr>
        <w:tabs>
          <w:tab w:val="num" w:pos="454"/>
        </w:tabs>
        <w:ind w:left="45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1"/>
  </w:num>
  <w:num w:numId="4">
    <w:abstractNumId w:val="2"/>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12"/>
  </w:num>
  <w:num w:numId="13">
    <w:abstractNumId w:val="1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0"/>
  </w:num>
  <w:num w:numId="18">
    <w:abstractNumId w:val="0"/>
  </w:num>
  <w:num w:numId="19">
    <w:abstractNumId w:val="0"/>
  </w:num>
  <w:num w:numId="20">
    <w:abstractNumId w:val="1"/>
  </w:num>
  <w:num w:numId="21">
    <w:abstractNumId w:val="0"/>
  </w:num>
  <w:num w:numId="22">
    <w:abstractNumId w:val="0"/>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7"/>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lham Dower">
    <w15:presenceInfo w15:providerId="AD" w15:userId="S-1-5-21-3024278405-2143259337-4182429128-1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40"/>
  <w:drawingGridHorizontalSpacing w:val="360"/>
  <w:drawingGridVerticalSpacing w:val="360"/>
  <w:displayHorizontalDrawingGridEvery w:val="0"/>
  <w:displayVerticalDrawingGridEvery w:val="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4D"/>
    <w:rsid w:val="000006B3"/>
    <w:rsid w:val="00004E2D"/>
    <w:rsid w:val="00005412"/>
    <w:rsid w:val="0001565F"/>
    <w:rsid w:val="00036573"/>
    <w:rsid w:val="00066161"/>
    <w:rsid w:val="0009514B"/>
    <w:rsid w:val="000964E4"/>
    <w:rsid w:val="000B0862"/>
    <w:rsid w:val="000B5876"/>
    <w:rsid w:val="000E3F9A"/>
    <w:rsid w:val="000E74F7"/>
    <w:rsid w:val="000F4BAA"/>
    <w:rsid w:val="00102D1F"/>
    <w:rsid w:val="0013342A"/>
    <w:rsid w:val="00142DD9"/>
    <w:rsid w:val="00152595"/>
    <w:rsid w:val="001615B2"/>
    <w:rsid w:val="00162A7D"/>
    <w:rsid w:val="0017133C"/>
    <w:rsid w:val="00182B69"/>
    <w:rsid w:val="00192954"/>
    <w:rsid w:val="001A6898"/>
    <w:rsid w:val="001C7AE6"/>
    <w:rsid w:val="001D617D"/>
    <w:rsid w:val="001F3905"/>
    <w:rsid w:val="0020027A"/>
    <w:rsid w:val="00201C4D"/>
    <w:rsid w:val="00211637"/>
    <w:rsid w:val="00212D73"/>
    <w:rsid w:val="00216CB1"/>
    <w:rsid w:val="00222D29"/>
    <w:rsid w:val="00223F7F"/>
    <w:rsid w:val="00240C3A"/>
    <w:rsid w:val="0025039C"/>
    <w:rsid w:val="00275031"/>
    <w:rsid w:val="00275696"/>
    <w:rsid w:val="00277C5C"/>
    <w:rsid w:val="0028358C"/>
    <w:rsid w:val="00291988"/>
    <w:rsid w:val="002A68A0"/>
    <w:rsid w:val="002C4886"/>
    <w:rsid w:val="002D0D65"/>
    <w:rsid w:val="00311881"/>
    <w:rsid w:val="00341EF0"/>
    <w:rsid w:val="00343669"/>
    <w:rsid w:val="0035073C"/>
    <w:rsid w:val="003726D3"/>
    <w:rsid w:val="003916AF"/>
    <w:rsid w:val="003A71FF"/>
    <w:rsid w:val="003B0592"/>
    <w:rsid w:val="003C362B"/>
    <w:rsid w:val="003E236A"/>
    <w:rsid w:val="00414917"/>
    <w:rsid w:val="0044672F"/>
    <w:rsid w:val="00466F20"/>
    <w:rsid w:val="00473280"/>
    <w:rsid w:val="00476AD5"/>
    <w:rsid w:val="004D3C97"/>
    <w:rsid w:val="004E147E"/>
    <w:rsid w:val="004E41B2"/>
    <w:rsid w:val="004F1DCF"/>
    <w:rsid w:val="004F42E1"/>
    <w:rsid w:val="004F623B"/>
    <w:rsid w:val="00501FFB"/>
    <w:rsid w:val="00514429"/>
    <w:rsid w:val="005204CB"/>
    <w:rsid w:val="005213ED"/>
    <w:rsid w:val="005244B0"/>
    <w:rsid w:val="00526058"/>
    <w:rsid w:val="00530A6A"/>
    <w:rsid w:val="00540456"/>
    <w:rsid w:val="00562AEC"/>
    <w:rsid w:val="00564858"/>
    <w:rsid w:val="005717E6"/>
    <w:rsid w:val="00573625"/>
    <w:rsid w:val="00591FBF"/>
    <w:rsid w:val="005939BC"/>
    <w:rsid w:val="005E5522"/>
    <w:rsid w:val="00612FF3"/>
    <w:rsid w:val="00614E3F"/>
    <w:rsid w:val="00625572"/>
    <w:rsid w:val="00634B69"/>
    <w:rsid w:val="00690123"/>
    <w:rsid w:val="006943F5"/>
    <w:rsid w:val="006B5E6C"/>
    <w:rsid w:val="006F7B81"/>
    <w:rsid w:val="007363CC"/>
    <w:rsid w:val="007425FB"/>
    <w:rsid w:val="00772E34"/>
    <w:rsid w:val="00785113"/>
    <w:rsid w:val="007C005E"/>
    <w:rsid w:val="007C4D11"/>
    <w:rsid w:val="007C5E19"/>
    <w:rsid w:val="007E521F"/>
    <w:rsid w:val="00820421"/>
    <w:rsid w:val="00820938"/>
    <w:rsid w:val="00825049"/>
    <w:rsid w:val="00827CE7"/>
    <w:rsid w:val="00850B87"/>
    <w:rsid w:val="00857D13"/>
    <w:rsid w:val="00857F97"/>
    <w:rsid w:val="00875A1A"/>
    <w:rsid w:val="0088579F"/>
    <w:rsid w:val="00886D6F"/>
    <w:rsid w:val="00894149"/>
    <w:rsid w:val="008A076D"/>
    <w:rsid w:val="008A300D"/>
    <w:rsid w:val="008B2F48"/>
    <w:rsid w:val="008C176F"/>
    <w:rsid w:val="008C683A"/>
    <w:rsid w:val="008E3CEC"/>
    <w:rsid w:val="008F168B"/>
    <w:rsid w:val="008F295D"/>
    <w:rsid w:val="008F5363"/>
    <w:rsid w:val="00917A39"/>
    <w:rsid w:val="00965587"/>
    <w:rsid w:val="00973286"/>
    <w:rsid w:val="009954C6"/>
    <w:rsid w:val="009A0AB3"/>
    <w:rsid w:val="009A1684"/>
    <w:rsid w:val="009B1FB7"/>
    <w:rsid w:val="009D6FB3"/>
    <w:rsid w:val="009E7E95"/>
    <w:rsid w:val="009F0345"/>
    <w:rsid w:val="009F11DB"/>
    <w:rsid w:val="009F7691"/>
    <w:rsid w:val="009F7822"/>
    <w:rsid w:val="00A02A32"/>
    <w:rsid w:val="00A17D75"/>
    <w:rsid w:val="00A2216B"/>
    <w:rsid w:val="00A413EC"/>
    <w:rsid w:val="00A53328"/>
    <w:rsid w:val="00AE018D"/>
    <w:rsid w:val="00AF06F9"/>
    <w:rsid w:val="00B14C5F"/>
    <w:rsid w:val="00B319D9"/>
    <w:rsid w:val="00B32266"/>
    <w:rsid w:val="00B47398"/>
    <w:rsid w:val="00B51D1C"/>
    <w:rsid w:val="00B729AB"/>
    <w:rsid w:val="00B771AD"/>
    <w:rsid w:val="00B83AC6"/>
    <w:rsid w:val="00B92373"/>
    <w:rsid w:val="00BA465C"/>
    <w:rsid w:val="00BC6D60"/>
    <w:rsid w:val="00BD5CA7"/>
    <w:rsid w:val="00C1523D"/>
    <w:rsid w:val="00C2145F"/>
    <w:rsid w:val="00C45607"/>
    <w:rsid w:val="00C62631"/>
    <w:rsid w:val="00C6414A"/>
    <w:rsid w:val="00C740B4"/>
    <w:rsid w:val="00C752B5"/>
    <w:rsid w:val="00C818F3"/>
    <w:rsid w:val="00C94A5C"/>
    <w:rsid w:val="00CA417B"/>
    <w:rsid w:val="00CE2416"/>
    <w:rsid w:val="00CE7CA2"/>
    <w:rsid w:val="00D15512"/>
    <w:rsid w:val="00D178F9"/>
    <w:rsid w:val="00D20BDA"/>
    <w:rsid w:val="00D22216"/>
    <w:rsid w:val="00D229BD"/>
    <w:rsid w:val="00D37952"/>
    <w:rsid w:val="00D47DC4"/>
    <w:rsid w:val="00D57D92"/>
    <w:rsid w:val="00D6716A"/>
    <w:rsid w:val="00D80290"/>
    <w:rsid w:val="00DE3B5C"/>
    <w:rsid w:val="00E119BD"/>
    <w:rsid w:val="00E451D8"/>
    <w:rsid w:val="00E673FF"/>
    <w:rsid w:val="00E75FD7"/>
    <w:rsid w:val="00EB5158"/>
    <w:rsid w:val="00EC2154"/>
    <w:rsid w:val="00EC38D5"/>
    <w:rsid w:val="00EC3C81"/>
    <w:rsid w:val="00EF66C1"/>
    <w:rsid w:val="00EF7947"/>
    <w:rsid w:val="00F36DA0"/>
    <w:rsid w:val="00F416FF"/>
    <w:rsid w:val="00F422CE"/>
    <w:rsid w:val="00F42BCB"/>
    <w:rsid w:val="00F54E26"/>
    <w:rsid w:val="00F56EC7"/>
    <w:rsid w:val="00F709FA"/>
    <w:rsid w:val="00F727DE"/>
    <w:rsid w:val="00F74BF9"/>
    <w:rsid w:val="00F95046"/>
    <w:rsid w:val="00F968E8"/>
    <w:rsid w:val="00FA14DE"/>
    <w:rsid w:val="00FE7B04"/>
    <w:rsid w:val="00FF304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278E699"/>
  <w15:docId w15:val="{2C9686F1-6149-498B-AA3D-D223B6D8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01C4D"/>
    <w:pPr>
      <w:suppressAutoHyphens/>
      <w:spacing w:after="200" w:line="276" w:lineRule="auto"/>
    </w:pPr>
    <w:rPr>
      <w:rFonts w:ascii="Calibri" w:eastAsia="Calibri" w:hAnsi="Calibri" w:cs="Arial"/>
      <w:sz w:val="22"/>
      <w:szCs w:val="22"/>
      <w:lang w:val="en-AU" w:eastAsia="zh-CN"/>
    </w:rPr>
  </w:style>
  <w:style w:type="paragraph" w:styleId="Heading1">
    <w:name w:val="heading 1"/>
    <w:basedOn w:val="Normal"/>
    <w:next w:val="Normal"/>
    <w:link w:val="Heading1Char"/>
    <w:qFormat/>
    <w:rsid w:val="00201C4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qFormat/>
    <w:rsid w:val="00F56EC7"/>
    <w:pPr>
      <w:spacing w:before="240" w:after="0" w:line="240" w:lineRule="auto"/>
      <w:outlineLvl w:val="1"/>
    </w:pPr>
    <w:rPr>
      <w:b/>
      <w:bCs/>
      <w:color w:val="365F91"/>
      <w:sz w:val="32"/>
      <w:szCs w:val="28"/>
    </w:rPr>
  </w:style>
  <w:style w:type="paragraph" w:styleId="Heading3">
    <w:name w:val="heading 3"/>
    <w:basedOn w:val="Normal"/>
    <w:next w:val="Normal"/>
    <w:link w:val="Heading3Char"/>
    <w:qFormat/>
    <w:rsid w:val="00277C5C"/>
    <w:pPr>
      <w:keepNext/>
      <w:keepLines/>
      <w:spacing w:before="200" w:after="0"/>
      <w:outlineLvl w:val="2"/>
    </w:pPr>
    <w:rPr>
      <w:rFonts w:ascii="Cambria" w:hAnsi="Cambria" w:cs="Times New Roman"/>
      <w:b/>
      <w:bCs/>
      <w:color w:val="4F81BD"/>
    </w:rPr>
  </w:style>
  <w:style w:type="paragraph" w:styleId="Heading5">
    <w:name w:val="heading 5"/>
    <w:basedOn w:val="Normal"/>
    <w:next w:val="Normal"/>
    <w:link w:val="Heading5Char"/>
    <w:semiHidden/>
    <w:unhideWhenUsed/>
    <w:qFormat/>
    <w:rsid w:val="00277C5C"/>
    <w:pPr>
      <w:numPr>
        <w:ilvl w:val="4"/>
        <w:numId w:val="14"/>
      </w:numPr>
      <w:tabs>
        <w:tab w:val="left" w:pos="1134"/>
        <w:tab w:val="left" w:pos="1701"/>
        <w:tab w:val="left" w:pos="2268"/>
      </w:tabs>
      <w:suppressAutoHyphens w:val="0"/>
      <w:spacing w:before="240" w:after="60" w:line="240" w:lineRule="auto"/>
      <w:jc w:val="both"/>
      <w:outlineLvl w:val="4"/>
    </w:pPr>
    <w:rPr>
      <w:rFonts w:ascii="Times New Roman" w:eastAsia="Times New Roman" w:hAnsi="Times New Roman" w:cs="Times New Roman"/>
      <w:szCs w:val="20"/>
      <w:lang w:eastAsia="en-AU"/>
    </w:rPr>
  </w:style>
  <w:style w:type="paragraph" w:styleId="Heading6">
    <w:name w:val="heading 6"/>
    <w:basedOn w:val="Normal"/>
    <w:next w:val="Normal"/>
    <w:link w:val="Heading6Char"/>
    <w:semiHidden/>
    <w:unhideWhenUsed/>
    <w:qFormat/>
    <w:rsid w:val="00277C5C"/>
    <w:pPr>
      <w:numPr>
        <w:ilvl w:val="5"/>
        <w:numId w:val="14"/>
      </w:numPr>
      <w:tabs>
        <w:tab w:val="left" w:pos="1134"/>
        <w:tab w:val="left" w:pos="1701"/>
        <w:tab w:val="left" w:pos="2268"/>
      </w:tabs>
      <w:suppressAutoHyphens w:val="0"/>
      <w:spacing w:before="240" w:after="60" w:line="240" w:lineRule="auto"/>
      <w:jc w:val="both"/>
      <w:outlineLvl w:val="5"/>
    </w:pPr>
    <w:rPr>
      <w:rFonts w:ascii="Times New Roman" w:eastAsia="Times New Roman" w:hAnsi="Times New Roman" w:cs="Times New Roman"/>
      <w:i/>
      <w:szCs w:val="20"/>
      <w:lang w:eastAsia="en-AU"/>
    </w:rPr>
  </w:style>
  <w:style w:type="paragraph" w:styleId="Heading7">
    <w:name w:val="heading 7"/>
    <w:basedOn w:val="Normal"/>
    <w:next w:val="Normal"/>
    <w:link w:val="Heading7Char"/>
    <w:semiHidden/>
    <w:unhideWhenUsed/>
    <w:qFormat/>
    <w:rsid w:val="00277C5C"/>
    <w:pPr>
      <w:numPr>
        <w:ilvl w:val="6"/>
        <w:numId w:val="14"/>
      </w:numPr>
      <w:tabs>
        <w:tab w:val="left" w:pos="1134"/>
        <w:tab w:val="left" w:pos="1701"/>
        <w:tab w:val="left" w:pos="2268"/>
      </w:tabs>
      <w:suppressAutoHyphens w:val="0"/>
      <w:spacing w:before="240" w:after="60" w:line="240" w:lineRule="auto"/>
      <w:jc w:val="both"/>
      <w:outlineLvl w:val="6"/>
    </w:pPr>
    <w:rPr>
      <w:rFonts w:ascii="Arial" w:eastAsia="Times New Roman" w:hAnsi="Arial" w:cs="Times New Roman"/>
      <w:sz w:val="20"/>
      <w:szCs w:val="20"/>
      <w:lang w:eastAsia="en-AU"/>
    </w:rPr>
  </w:style>
  <w:style w:type="paragraph" w:styleId="Heading8">
    <w:name w:val="heading 8"/>
    <w:basedOn w:val="Normal"/>
    <w:next w:val="Normal"/>
    <w:link w:val="Heading8Char"/>
    <w:semiHidden/>
    <w:unhideWhenUsed/>
    <w:qFormat/>
    <w:rsid w:val="00277C5C"/>
    <w:pPr>
      <w:numPr>
        <w:ilvl w:val="7"/>
        <w:numId w:val="14"/>
      </w:numPr>
      <w:tabs>
        <w:tab w:val="left" w:pos="1134"/>
        <w:tab w:val="left" w:pos="1701"/>
        <w:tab w:val="left" w:pos="2268"/>
      </w:tabs>
      <w:suppressAutoHyphens w:val="0"/>
      <w:spacing w:before="240" w:after="60" w:line="240" w:lineRule="auto"/>
      <w:jc w:val="both"/>
      <w:outlineLvl w:val="7"/>
    </w:pPr>
    <w:rPr>
      <w:rFonts w:ascii="Arial" w:eastAsia="Times New Roman" w:hAnsi="Arial" w:cs="Times New Roman"/>
      <w:i/>
      <w:sz w:val="20"/>
      <w:szCs w:val="20"/>
      <w:lang w:eastAsia="en-AU"/>
    </w:rPr>
  </w:style>
  <w:style w:type="paragraph" w:styleId="Heading9">
    <w:name w:val="heading 9"/>
    <w:basedOn w:val="Normal"/>
    <w:next w:val="Normal"/>
    <w:link w:val="Heading9Char"/>
    <w:semiHidden/>
    <w:unhideWhenUsed/>
    <w:qFormat/>
    <w:rsid w:val="00277C5C"/>
    <w:pPr>
      <w:numPr>
        <w:ilvl w:val="8"/>
        <w:numId w:val="14"/>
      </w:numPr>
      <w:tabs>
        <w:tab w:val="left" w:pos="1134"/>
        <w:tab w:val="left" w:pos="1701"/>
        <w:tab w:val="left" w:pos="2268"/>
      </w:tabs>
      <w:suppressAutoHyphens w:val="0"/>
      <w:spacing w:before="240" w:after="60" w:line="240" w:lineRule="auto"/>
      <w:jc w:val="both"/>
      <w:outlineLvl w:val="8"/>
    </w:pPr>
    <w:rPr>
      <w:rFonts w:ascii="Arial" w:eastAsia="Times New Roman" w:hAnsi="Arial" w:cs="Times New Roman"/>
      <w:b/>
      <w:i/>
      <w:sz w:val="18"/>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S-body">
    <w:name w:val="APS - body"/>
    <w:qFormat/>
    <w:rsid w:val="00653CDE"/>
    <w:pPr>
      <w:spacing w:after="100"/>
      <w:ind w:left="2552"/>
    </w:pPr>
    <w:rPr>
      <w:rFonts w:ascii="Century Gothic" w:eastAsia="Times New Roman" w:hAnsi="Century Gothic" w:cs="Arial"/>
      <w:sz w:val="23"/>
      <w:szCs w:val="22"/>
      <w:lang w:val="en-AU" w:eastAsia="en-AU"/>
    </w:rPr>
  </w:style>
  <w:style w:type="paragraph" w:customStyle="1" w:styleId="APS-bullet">
    <w:name w:val="APS - bullet"/>
    <w:qFormat/>
    <w:rsid w:val="00653CDE"/>
    <w:pPr>
      <w:numPr>
        <w:numId w:val="1"/>
      </w:numPr>
      <w:spacing w:after="100"/>
    </w:pPr>
    <w:rPr>
      <w:rFonts w:ascii="Century Gothic" w:eastAsia="Times New Roman" w:hAnsi="Century Gothic" w:cs="Arial"/>
      <w:sz w:val="23"/>
      <w:szCs w:val="22"/>
      <w:lang w:val="en-AU" w:eastAsia="en-AU"/>
    </w:rPr>
  </w:style>
  <w:style w:type="paragraph" w:customStyle="1" w:styleId="APS-intro">
    <w:name w:val="APS - intro"/>
    <w:basedOn w:val="Normal"/>
    <w:qFormat/>
    <w:rsid w:val="00653CDE"/>
    <w:pPr>
      <w:autoSpaceDE w:val="0"/>
      <w:autoSpaceDN w:val="0"/>
      <w:adjustRightInd w:val="0"/>
      <w:spacing w:after="100"/>
      <w:ind w:left="2552"/>
    </w:pPr>
    <w:rPr>
      <w:rFonts w:ascii="Century Gothic" w:eastAsia="Times New Roman" w:hAnsi="Century Gothic"/>
      <w:b/>
      <w:color w:val="45AEA7"/>
      <w:sz w:val="28"/>
      <w:lang w:eastAsia="en-AU"/>
    </w:rPr>
  </w:style>
  <w:style w:type="paragraph" w:customStyle="1" w:styleId="APS-heading">
    <w:name w:val="APS - heading"/>
    <w:basedOn w:val="Normal"/>
    <w:qFormat/>
    <w:rsid w:val="00653CDE"/>
    <w:pPr>
      <w:autoSpaceDE w:val="0"/>
      <w:autoSpaceDN w:val="0"/>
      <w:adjustRightInd w:val="0"/>
      <w:spacing w:after="100"/>
      <w:ind w:left="2552"/>
    </w:pPr>
    <w:rPr>
      <w:rFonts w:ascii="Century Gothic" w:eastAsia="Times New Roman" w:hAnsi="Century Gothic"/>
      <w:sz w:val="40"/>
      <w:lang w:eastAsia="en-AU"/>
    </w:rPr>
  </w:style>
  <w:style w:type="paragraph" w:styleId="Header">
    <w:name w:val="header"/>
    <w:basedOn w:val="Normal"/>
    <w:link w:val="HeaderChar"/>
    <w:unhideWhenUsed/>
    <w:rsid w:val="00201C4D"/>
    <w:pPr>
      <w:tabs>
        <w:tab w:val="center" w:pos="4320"/>
        <w:tab w:val="right" w:pos="8640"/>
      </w:tabs>
      <w:suppressAutoHyphens w:val="0"/>
      <w:spacing w:after="0" w:line="240" w:lineRule="auto"/>
    </w:pPr>
    <w:rPr>
      <w:rFonts w:asciiTheme="minorHAnsi" w:eastAsiaTheme="minorHAnsi" w:hAnsiTheme="minorHAnsi" w:cstheme="minorBidi"/>
      <w:sz w:val="24"/>
      <w:szCs w:val="24"/>
      <w:lang w:val="en-US" w:eastAsia="en-US"/>
    </w:rPr>
  </w:style>
  <w:style w:type="character" w:customStyle="1" w:styleId="HeaderChar">
    <w:name w:val="Header Char"/>
    <w:basedOn w:val="DefaultParagraphFont"/>
    <w:link w:val="Header"/>
    <w:rsid w:val="00201C4D"/>
  </w:style>
  <w:style w:type="paragraph" w:styleId="Footer">
    <w:name w:val="footer"/>
    <w:basedOn w:val="Normal"/>
    <w:link w:val="FooterChar"/>
    <w:uiPriority w:val="99"/>
    <w:unhideWhenUsed/>
    <w:rsid w:val="00201C4D"/>
    <w:pPr>
      <w:tabs>
        <w:tab w:val="center" w:pos="4320"/>
        <w:tab w:val="right" w:pos="8640"/>
      </w:tabs>
      <w:suppressAutoHyphens w:val="0"/>
      <w:spacing w:after="0" w:line="240" w:lineRule="auto"/>
    </w:pPr>
    <w:rPr>
      <w:rFonts w:asciiTheme="minorHAnsi" w:eastAsiaTheme="minorHAnsi" w:hAnsiTheme="minorHAnsi" w:cstheme="minorBidi"/>
      <w:sz w:val="24"/>
      <w:szCs w:val="24"/>
      <w:lang w:val="en-US" w:eastAsia="en-US"/>
    </w:rPr>
  </w:style>
  <w:style w:type="character" w:customStyle="1" w:styleId="FooterChar">
    <w:name w:val="Footer Char"/>
    <w:basedOn w:val="DefaultParagraphFont"/>
    <w:link w:val="Footer"/>
    <w:uiPriority w:val="99"/>
    <w:rsid w:val="00201C4D"/>
  </w:style>
  <w:style w:type="character" w:customStyle="1" w:styleId="Heading1Char">
    <w:name w:val="Heading 1 Char"/>
    <w:basedOn w:val="DefaultParagraphFont"/>
    <w:link w:val="Heading1"/>
    <w:rsid w:val="00201C4D"/>
    <w:rPr>
      <w:rFonts w:ascii="Cambria" w:eastAsia="Calibri" w:hAnsi="Cambria" w:cs="Times New Roman"/>
      <w:b/>
      <w:bCs/>
      <w:color w:val="365F91"/>
      <w:sz w:val="28"/>
      <w:szCs w:val="28"/>
      <w:lang w:val="en-AU" w:eastAsia="zh-CN"/>
    </w:rPr>
  </w:style>
  <w:style w:type="character" w:styleId="Hyperlink">
    <w:name w:val="Hyperlink"/>
    <w:rsid w:val="00201C4D"/>
    <w:rPr>
      <w:rFonts w:cs="Times New Roman"/>
      <w:color w:val="0000FF"/>
      <w:u w:val="single"/>
    </w:rPr>
  </w:style>
  <w:style w:type="character" w:customStyle="1" w:styleId="Heading2Char">
    <w:name w:val="Heading 2 Char"/>
    <w:basedOn w:val="DefaultParagraphFont"/>
    <w:link w:val="Heading2"/>
    <w:rsid w:val="00F56EC7"/>
    <w:rPr>
      <w:rFonts w:ascii="Calibri" w:eastAsia="Calibri" w:hAnsi="Calibri" w:cs="Arial"/>
      <w:b/>
      <w:bCs/>
      <w:color w:val="365F91"/>
      <w:sz w:val="32"/>
      <w:szCs w:val="28"/>
      <w:lang w:val="en-AU" w:eastAsia="zh-CN"/>
    </w:rPr>
  </w:style>
  <w:style w:type="character" w:customStyle="1" w:styleId="Heading3Char">
    <w:name w:val="Heading 3 Char"/>
    <w:basedOn w:val="DefaultParagraphFont"/>
    <w:link w:val="Heading3"/>
    <w:rsid w:val="00277C5C"/>
    <w:rPr>
      <w:rFonts w:ascii="Cambria" w:eastAsia="Calibri" w:hAnsi="Cambria" w:cs="Times New Roman"/>
      <w:b/>
      <w:bCs/>
      <w:color w:val="4F81BD"/>
      <w:sz w:val="22"/>
      <w:szCs w:val="22"/>
      <w:lang w:val="en-AU" w:eastAsia="zh-CN"/>
    </w:rPr>
  </w:style>
  <w:style w:type="character" w:customStyle="1" w:styleId="Heading5Char">
    <w:name w:val="Heading 5 Char"/>
    <w:basedOn w:val="DefaultParagraphFont"/>
    <w:link w:val="Heading5"/>
    <w:semiHidden/>
    <w:rsid w:val="00277C5C"/>
    <w:rPr>
      <w:rFonts w:ascii="Times New Roman" w:eastAsia="Times New Roman" w:hAnsi="Times New Roman" w:cs="Times New Roman"/>
      <w:sz w:val="22"/>
      <w:szCs w:val="20"/>
      <w:lang w:val="en-AU" w:eastAsia="en-AU"/>
    </w:rPr>
  </w:style>
  <w:style w:type="character" w:customStyle="1" w:styleId="Heading6Char">
    <w:name w:val="Heading 6 Char"/>
    <w:basedOn w:val="DefaultParagraphFont"/>
    <w:link w:val="Heading6"/>
    <w:semiHidden/>
    <w:rsid w:val="00277C5C"/>
    <w:rPr>
      <w:rFonts w:ascii="Times New Roman" w:eastAsia="Times New Roman" w:hAnsi="Times New Roman" w:cs="Times New Roman"/>
      <w:i/>
      <w:sz w:val="22"/>
      <w:szCs w:val="20"/>
      <w:lang w:val="en-AU" w:eastAsia="en-AU"/>
    </w:rPr>
  </w:style>
  <w:style w:type="character" w:customStyle="1" w:styleId="Heading7Char">
    <w:name w:val="Heading 7 Char"/>
    <w:basedOn w:val="DefaultParagraphFont"/>
    <w:link w:val="Heading7"/>
    <w:semiHidden/>
    <w:rsid w:val="00277C5C"/>
    <w:rPr>
      <w:rFonts w:ascii="Arial" w:eastAsia="Times New Roman" w:hAnsi="Arial" w:cs="Times New Roman"/>
      <w:sz w:val="20"/>
      <w:szCs w:val="20"/>
      <w:lang w:val="en-AU" w:eastAsia="en-AU"/>
    </w:rPr>
  </w:style>
  <w:style w:type="character" w:customStyle="1" w:styleId="Heading8Char">
    <w:name w:val="Heading 8 Char"/>
    <w:basedOn w:val="DefaultParagraphFont"/>
    <w:link w:val="Heading8"/>
    <w:semiHidden/>
    <w:rsid w:val="00277C5C"/>
    <w:rPr>
      <w:rFonts w:ascii="Arial" w:eastAsia="Times New Roman" w:hAnsi="Arial" w:cs="Times New Roman"/>
      <w:i/>
      <w:sz w:val="20"/>
      <w:szCs w:val="20"/>
      <w:lang w:val="en-AU" w:eastAsia="en-AU"/>
    </w:rPr>
  </w:style>
  <w:style w:type="character" w:customStyle="1" w:styleId="Heading9Char">
    <w:name w:val="Heading 9 Char"/>
    <w:basedOn w:val="DefaultParagraphFont"/>
    <w:link w:val="Heading9"/>
    <w:semiHidden/>
    <w:rsid w:val="00277C5C"/>
    <w:rPr>
      <w:rFonts w:ascii="Arial" w:eastAsia="Times New Roman" w:hAnsi="Arial" w:cs="Times New Roman"/>
      <w:b/>
      <w:i/>
      <w:sz w:val="18"/>
      <w:szCs w:val="20"/>
      <w:lang w:val="en-AU" w:eastAsia="en-AU"/>
    </w:rPr>
  </w:style>
  <w:style w:type="character" w:customStyle="1" w:styleId="WW8Num1z0">
    <w:name w:val="WW8Num1z0"/>
    <w:rsid w:val="00277C5C"/>
    <w:rPr>
      <w:rFonts w:cs="Times New Roman"/>
      <w:b/>
      <w:sz w:val="22"/>
      <w:szCs w:val="22"/>
    </w:rPr>
  </w:style>
  <w:style w:type="character" w:customStyle="1" w:styleId="WW8Num1z1">
    <w:name w:val="WW8Num1z1"/>
    <w:rsid w:val="00277C5C"/>
    <w:rPr>
      <w:rFonts w:ascii="Calibri" w:eastAsia="Calibri" w:hAnsi="Calibri" w:cs="Arial"/>
      <w:b w:val="0"/>
      <w:sz w:val="22"/>
      <w:szCs w:val="22"/>
    </w:rPr>
  </w:style>
  <w:style w:type="character" w:customStyle="1" w:styleId="WW8Num1z2">
    <w:name w:val="WW8Num1z2"/>
    <w:rsid w:val="00277C5C"/>
    <w:rPr>
      <w:rFonts w:ascii="Times New Roman" w:eastAsia="Times New Roman" w:hAnsi="Times New Roman" w:cs="Times New Roman"/>
    </w:rPr>
  </w:style>
  <w:style w:type="character" w:customStyle="1" w:styleId="WW8Num1z3">
    <w:name w:val="WW8Num1z3"/>
    <w:rsid w:val="00277C5C"/>
    <w:rPr>
      <w:rFonts w:cs="Times New Roman"/>
    </w:rPr>
  </w:style>
  <w:style w:type="character" w:customStyle="1" w:styleId="WW8Num2z0">
    <w:name w:val="WW8Num2z0"/>
    <w:rsid w:val="00277C5C"/>
    <w:rPr>
      <w:rFonts w:cs="Times New Roman"/>
      <w:b/>
    </w:rPr>
  </w:style>
  <w:style w:type="character" w:customStyle="1" w:styleId="WW8Num2z1">
    <w:name w:val="WW8Num2z1"/>
    <w:rsid w:val="00277C5C"/>
    <w:rPr>
      <w:rFonts w:ascii="Calibri" w:eastAsia="Calibri" w:hAnsi="Calibri" w:cs="Calibri"/>
      <w:bCs w:val="0"/>
      <w:iCs w:val="0"/>
      <w:strike w:val="0"/>
      <w:dstrike w:val="0"/>
      <w:kern w:val="1"/>
      <w:position w:val="0"/>
      <w:sz w:val="24"/>
      <w:szCs w:val="22"/>
      <w:vertAlign w:val="baseline"/>
    </w:rPr>
  </w:style>
  <w:style w:type="character" w:customStyle="1" w:styleId="WW8Num2z2">
    <w:name w:val="WW8Num2z2"/>
    <w:rsid w:val="00277C5C"/>
    <w:rPr>
      <w:rFonts w:ascii="Calibri" w:eastAsia="Times New Roman" w:hAnsi="Calibri" w:cs="Times New Roman"/>
      <w:b w:val="0"/>
      <w:i w:val="0"/>
      <w:sz w:val="22"/>
      <w:szCs w:val="22"/>
    </w:rPr>
  </w:style>
  <w:style w:type="character" w:customStyle="1" w:styleId="WW8Num2z3">
    <w:name w:val="WW8Num2z3"/>
    <w:rsid w:val="00277C5C"/>
    <w:rPr>
      <w:rFonts w:cs="Times New Roman"/>
    </w:rPr>
  </w:style>
  <w:style w:type="character" w:customStyle="1" w:styleId="WW8Num9z0">
    <w:name w:val="WW8Num9z0"/>
    <w:rsid w:val="00277C5C"/>
    <w:rPr>
      <w:rFonts w:cs="Times New Roman"/>
    </w:rPr>
  </w:style>
  <w:style w:type="character" w:customStyle="1" w:styleId="WW8Num12z0">
    <w:name w:val="WW8Num12z0"/>
    <w:rsid w:val="00277C5C"/>
    <w:rPr>
      <w:rFonts w:cs="Times New Roman"/>
      <w:b/>
      <w:sz w:val="22"/>
      <w:szCs w:val="22"/>
    </w:rPr>
  </w:style>
  <w:style w:type="character" w:customStyle="1" w:styleId="WW8Num12z1">
    <w:name w:val="WW8Num12z1"/>
    <w:rsid w:val="00277C5C"/>
    <w:rPr>
      <w:rFonts w:ascii="Calibri" w:eastAsia="Calibri" w:hAnsi="Calibri" w:cs="Arial"/>
      <w:b w:val="0"/>
      <w:sz w:val="22"/>
      <w:szCs w:val="22"/>
    </w:rPr>
  </w:style>
  <w:style w:type="character" w:customStyle="1" w:styleId="WW8Num12z2">
    <w:name w:val="WW8Num12z2"/>
    <w:rsid w:val="00277C5C"/>
    <w:rPr>
      <w:rFonts w:ascii="Times New Roman" w:eastAsia="Times New Roman" w:hAnsi="Times New Roman" w:cs="Times New Roman"/>
    </w:rPr>
  </w:style>
  <w:style w:type="character" w:customStyle="1" w:styleId="WW8Num12z3">
    <w:name w:val="WW8Num12z3"/>
    <w:rsid w:val="00277C5C"/>
    <w:rPr>
      <w:rFonts w:cs="Times New Roman"/>
    </w:rPr>
  </w:style>
  <w:style w:type="character" w:customStyle="1" w:styleId="Absatz-Standardschriftart">
    <w:name w:val="Absatz-Standardschriftart"/>
    <w:rsid w:val="00277C5C"/>
  </w:style>
  <w:style w:type="character" w:customStyle="1" w:styleId="WW-Absatz-Standardschriftart">
    <w:name w:val="WW-Absatz-Standardschriftart"/>
    <w:rsid w:val="00277C5C"/>
  </w:style>
  <w:style w:type="character" w:customStyle="1" w:styleId="WW8Num4z1">
    <w:name w:val="WW8Num4z1"/>
    <w:rsid w:val="00277C5C"/>
    <w:rPr>
      <w:rFonts w:ascii="Calibri" w:eastAsia="Calibri" w:hAnsi="Calibri" w:cs="Arial"/>
      <w:color w:val="auto"/>
    </w:rPr>
  </w:style>
  <w:style w:type="character" w:customStyle="1" w:styleId="WW8Num5z0">
    <w:name w:val="WW8Num5z0"/>
    <w:rsid w:val="00277C5C"/>
    <w:rPr>
      <w:rFonts w:cs="Times New Roman"/>
      <w:b w:val="0"/>
    </w:rPr>
  </w:style>
  <w:style w:type="character" w:customStyle="1" w:styleId="WW8Num5z1">
    <w:name w:val="WW8Num5z1"/>
    <w:rsid w:val="00277C5C"/>
    <w:rPr>
      <w:rFonts w:cs="Times New Roman"/>
    </w:rPr>
  </w:style>
  <w:style w:type="character" w:customStyle="1" w:styleId="WW8Num6z1">
    <w:name w:val="WW8Num6z1"/>
    <w:rsid w:val="00277C5C"/>
    <w:rPr>
      <w:rFonts w:ascii="Calibri" w:eastAsia="Calibri" w:hAnsi="Calibri" w:cs="Arial"/>
      <w:color w:val="auto"/>
    </w:rPr>
  </w:style>
  <w:style w:type="character" w:customStyle="1" w:styleId="WW8Num7z0">
    <w:name w:val="WW8Num7z0"/>
    <w:rsid w:val="00277C5C"/>
    <w:rPr>
      <w:rFonts w:ascii="Calibri" w:eastAsia="Calibri" w:hAnsi="Calibri" w:cs="Arial"/>
      <w:b w:val="0"/>
      <w:color w:val="auto"/>
      <w:sz w:val="22"/>
      <w:szCs w:val="22"/>
    </w:rPr>
  </w:style>
  <w:style w:type="character" w:customStyle="1" w:styleId="WW8Num7z1">
    <w:name w:val="WW8Num7z1"/>
    <w:rsid w:val="00277C5C"/>
    <w:rPr>
      <w:rFonts w:ascii="Courier New" w:hAnsi="Courier New" w:cs="Courier New"/>
    </w:rPr>
  </w:style>
  <w:style w:type="character" w:customStyle="1" w:styleId="WW8Num7z2">
    <w:name w:val="WW8Num7z2"/>
    <w:rsid w:val="00277C5C"/>
    <w:rPr>
      <w:rFonts w:ascii="Wingdings" w:hAnsi="Wingdings" w:cs="Wingdings"/>
    </w:rPr>
  </w:style>
  <w:style w:type="character" w:customStyle="1" w:styleId="WW8Num7z3">
    <w:name w:val="WW8Num7z3"/>
    <w:rsid w:val="00277C5C"/>
    <w:rPr>
      <w:rFonts w:ascii="Symbol" w:hAnsi="Symbol" w:cs="Symbol"/>
    </w:rPr>
  </w:style>
  <w:style w:type="character" w:customStyle="1" w:styleId="WW8Num8z0">
    <w:name w:val="WW8Num8z0"/>
    <w:rsid w:val="00277C5C"/>
    <w:rPr>
      <w:rFonts w:cs="Times New Roman"/>
      <w:b w:val="0"/>
    </w:rPr>
  </w:style>
  <w:style w:type="character" w:customStyle="1" w:styleId="WW8Num8z1">
    <w:name w:val="WW8Num8z1"/>
    <w:rsid w:val="00277C5C"/>
    <w:rPr>
      <w:rFonts w:cs="Times New Roman"/>
    </w:rPr>
  </w:style>
  <w:style w:type="character" w:customStyle="1" w:styleId="WW8Num10z0">
    <w:name w:val="WW8Num10z0"/>
    <w:rsid w:val="00277C5C"/>
    <w:rPr>
      <w:rFonts w:cs="Times New Roman"/>
    </w:rPr>
  </w:style>
  <w:style w:type="character" w:customStyle="1" w:styleId="WW8Num11z0">
    <w:name w:val="WW8Num11z0"/>
    <w:rsid w:val="00277C5C"/>
    <w:rPr>
      <w:rFonts w:cs="Times New Roman"/>
    </w:rPr>
  </w:style>
  <w:style w:type="character" w:customStyle="1" w:styleId="WW8Num13z1">
    <w:name w:val="WW8Num13z1"/>
    <w:rsid w:val="00277C5C"/>
    <w:rPr>
      <w:rFonts w:ascii="Calibri" w:eastAsia="Calibri" w:hAnsi="Calibri" w:cs="Arial"/>
      <w:color w:val="auto"/>
    </w:rPr>
  </w:style>
  <w:style w:type="character" w:customStyle="1" w:styleId="WW8Num14z0">
    <w:name w:val="WW8Num14z0"/>
    <w:rsid w:val="00277C5C"/>
    <w:rPr>
      <w:rFonts w:cs="Times New Roman"/>
    </w:rPr>
  </w:style>
  <w:style w:type="character" w:customStyle="1" w:styleId="WW8Num18z0">
    <w:name w:val="WW8Num18z0"/>
    <w:rsid w:val="00277C5C"/>
    <w:rPr>
      <w:rFonts w:cs="Times New Roman"/>
    </w:rPr>
  </w:style>
  <w:style w:type="character" w:customStyle="1" w:styleId="WW8Num19z0">
    <w:name w:val="WW8Num19z0"/>
    <w:rsid w:val="00277C5C"/>
    <w:rPr>
      <w:rFonts w:cs="Times New Roman"/>
    </w:rPr>
  </w:style>
  <w:style w:type="character" w:customStyle="1" w:styleId="WW8Num20z1">
    <w:name w:val="WW8Num20z1"/>
    <w:rsid w:val="00277C5C"/>
    <w:rPr>
      <w:rFonts w:ascii="Calibri" w:eastAsia="Calibri" w:hAnsi="Calibri" w:cs="Arial"/>
      <w:color w:val="auto"/>
    </w:rPr>
  </w:style>
  <w:style w:type="character" w:customStyle="1" w:styleId="WW8Num21z0">
    <w:name w:val="WW8Num21z0"/>
    <w:rsid w:val="00277C5C"/>
    <w:rPr>
      <w:rFonts w:cs="Times New Roman"/>
    </w:rPr>
  </w:style>
  <w:style w:type="character" w:customStyle="1" w:styleId="WW8Num23z0">
    <w:name w:val="WW8Num23z0"/>
    <w:rsid w:val="00277C5C"/>
    <w:rPr>
      <w:rFonts w:cs="Times New Roman"/>
    </w:rPr>
  </w:style>
  <w:style w:type="character" w:customStyle="1" w:styleId="WW8Num24z0">
    <w:name w:val="WW8Num24z0"/>
    <w:rsid w:val="00277C5C"/>
    <w:rPr>
      <w:rFonts w:cs="Times New Roman"/>
    </w:rPr>
  </w:style>
  <w:style w:type="character" w:customStyle="1" w:styleId="WW8Num26z0">
    <w:name w:val="WW8Num26z0"/>
    <w:rsid w:val="00277C5C"/>
    <w:rPr>
      <w:rFonts w:cs="Times New Roman"/>
      <w:b w:val="0"/>
    </w:rPr>
  </w:style>
  <w:style w:type="character" w:customStyle="1" w:styleId="WW8Num26z1">
    <w:name w:val="WW8Num26z1"/>
    <w:rsid w:val="00277C5C"/>
    <w:rPr>
      <w:rFonts w:cs="Times New Roman"/>
    </w:rPr>
  </w:style>
  <w:style w:type="character" w:customStyle="1" w:styleId="WW8Num27z0">
    <w:name w:val="WW8Num27z0"/>
    <w:rsid w:val="00277C5C"/>
    <w:rPr>
      <w:rFonts w:cs="Times New Roman"/>
      <w:b/>
      <w:sz w:val="22"/>
      <w:szCs w:val="22"/>
    </w:rPr>
  </w:style>
  <w:style w:type="character" w:customStyle="1" w:styleId="WW8Num27z1">
    <w:name w:val="WW8Num27z1"/>
    <w:rsid w:val="00277C5C"/>
    <w:rPr>
      <w:rFonts w:ascii="Calibri" w:eastAsia="Calibri" w:hAnsi="Calibri" w:cs="Arial"/>
      <w:b w:val="0"/>
      <w:sz w:val="22"/>
      <w:szCs w:val="22"/>
    </w:rPr>
  </w:style>
  <w:style w:type="character" w:customStyle="1" w:styleId="WW8Num27z2">
    <w:name w:val="WW8Num27z2"/>
    <w:rsid w:val="00277C5C"/>
    <w:rPr>
      <w:rFonts w:ascii="Times New Roman" w:eastAsia="Times New Roman" w:hAnsi="Times New Roman" w:cs="Times New Roman"/>
    </w:rPr>
  </w:style>
  <w:style w:type="character" w:customStyle="1" w:styleId="WW8Num27z3">
    <w:name w:val="WW8Num27z3"/>
    <w:rsid w:val="00277C5C"/>
    <w:rPr>
      <w:rFonts w:cs="Times New Roman"/>
    </w:rPr>
  </w:style>
  <w:style w:type="character" w:customStyle="1" w:styleId="WW8Num28z0">
    <w:name w:val="WW8Num28z0"/>
    <w:rsid w:val="00277C5C"/>
    <w:rPr>
      <w:rFonts w:cs="Times New Roman"/>
      <w:b w:val="0"/>
      <w:sz w:val="22"/>
      <w:szCs w:val="22"/>
    </w:rPr>
  </w:style>
  <w:style w:type="character" w:customStyle="1" w:styleId="WW8Num28z1">
    <w:name w:val="WW8Num28z1"/>
    <w:rsid w:val="00277C5C"/>
    <w:rPr>
      <w:rFonts w:cs="Times New Roman"/>
      <w:b w:val="0"/>
    </w:rPr>
  </w:style>
  <w:style w:type="character" w:customStyle="1" w:styleId="WW8Num28z2">
    <w:name w:val="WW8Num28z2"/>
    <w:rsid w:val="00277C5C"/>
    <w:rPr>
      <w:rFonts w:ascii="Calibri" w:eastAsia="Times New Roman" w:hAnsi="Calibri" w:cs="Times New Roman"/>
    </w:rPr>
  </w:style>
  <w:style w:type="character" w:customStyle="1" w:styleId="WW8Num28z3">
    <w:name w:val="WW8Num28z3"/>
    <w:rsid w:val="00277C5C"/>
    <w:rPr>
      <w:rFonts w:cs="Times New Roman"/>
    </w:rPr>
  </w:style>
  <w:style w:type="character" w:customStyle="1" w:styleId="WW8Num30z0">
    <w:name w:val="WW8Num30z0"/>
    <w:rsid w:val="00277C5C"/>
    <w:rPr>
      <w:rFonts w:cs="Times New Roman"/>
    </w:rPr>
  </w:style>
  <w:style w:type="character" w:styleId="CommentReference">
    <w:name w:val="annotation reference"/>
    <w:rsid w:val="00277C5C"/>
    <w:rPr>
      <w:rFonts w:cs="Times New Roman"/>
      <w:sz w:val="16"/>
      <w:szCs w:val="16"/>
    </w:rPr>
  </w:style>
  <w:style w:type="character" w:customStyle="1" w:styleId="CommentTextChar">
    <w:name w:val="Comment Text Char"/>
    <w:rsid w:val="00277C5C"/>
    <w:rPr>
      <w:rFonts w:ascii="Calibri" w:hAnsi="Calibri" w:cs="Arial"/>
      <w:sz w:val="20"/>
      <w:szCs w:val="20"/>
    </w:rPr>
  </w:style>
  <w:style w:type="character" w:customStyle="1" w:styleId="CommentSubjectChar">
    <w:name w:val="Comment Subject Char"/>
    <w:rsid w:val="00277C5C"/>
    <w:rPr>
      <w:rFonts w:ascii="Calibri" w:hAnsi="Calibri" w:cs="Arial"/>
      <w:b/>
      <w:bCs/>
      <w:sz w:val="20"/>
      <w:szCs w:val="20"/>
    </w:rPr>
  </w:style>
  <w:style w:type="character" w:customStyle="1" w:styleId="BalloonTextChar">
    <w:name w:val="Balloon Text Char"/>
    <w:rsid w:val="00277C5C"/>
    <w:rPr>
      <w:rFonts w:ascii="Tahoma" w:hAnsi="Tahoma" w:cs="Tahoma"/>
      <w:sz w:val="16"/>
      <w:szCs w:val="16"/>
    </w:rPr>
  </w:style>
  <w:style w:type="character" w:customStyle="1" w:styleId="BodySectionSubChar">
    <w:name w:val="Body Section (Sub) Char"/>
    <w:rsid w:val="00277C5C"/>
    <w:rPr>
      <w:rFonts w:ascii="Times New Roman" w:hAnsi="Times New Roman" w:cs="Times New Roman"/>
      <w:sz w:val="24"/>
      <w:lang w:val="en-AU" w:bidi="ar-SA"/>
    </w:rPr>
  </w:style>
  <w:style w:type="character" w:styleId="Strong">
    <w:name w:val="Strong"/>
    <w:qFormat/>
    <w:rsid w:val="00277C5C"/>
    <w:rPr>
      <w:b/>
      <w:bCs/>
      <w:i w:val="0"/>
      <w:iCs w:val="0"/>
    </w:rPr>
  </w:style>
  <w:style w:type="paragraph" w:customStyle="1" w:styleId="Heading">
    <w:name w:val="Heading"/>
    <w:basedOn w:val="Normal"/>
    <w:next w:val="BodyText"/>
    <w:rsid w:val="00277C5C"/>
    <w:pPr>
      <w:keepNext/>
      <w:spacing w:before="240" w:after="120"/>
    </w:pPr>
    <w:rPr>
      <w:rFonts w:ascii="Arial" w:eastAsia="Microsoft YaHei" w:hAnsi="Arial" w:cs="Mangal"/>
      <w:sz w:val="28"/>
      <w:szCs w:val="28"/>
    </w:rPr>
  </w:style>
  <w:style w:type="paragraph" w:styleId="BodyText">
    <w:name w:val="Body Text"/>
    <w:basedOn w:val="Normal"/>
    <w:link w:val="BodyTextChar"/>
    <w:rsid w:val="00277C5C"/>
    <w:pPr>
      <w:spacing w:after="120"/>
    </w:pPr>
  </w:style>
  <w:style w:type="character" w:customStyle="1" w:styleId="BodyTextChar">
    <w:name w:val="Body Text Char"/>
    <w:basedOn w:val="DefaultParagraphFont"/>
    <w:link w:val="BodyText"/>
    <w:rsid w:val="00277C5C"/>
    <w:rPr>
      <w:rFonts w:ascii="Calibri" w:eastAsia="Calibri" w:hAnsi="Calibri" w:cs="Arial"/>
      <w:sz w:val="22"/>
      <w:szCs w:val="22"/>
      <w:lang w:val="en-AU" w:eastAsia="zh-CN"/>
    </w:rPr>
  </w:style>
  <w:style w:type="paragraph" w:styleId="List">
    <w:name w:val="List"/>
    <w:basedOn w:val="BodyText"/>
    <w:rsid w:val="00277C5C"/>
    <w:rPr>
      <w:rFonts w:cs="Mangal"/>
    </w:rPr>
  </w:style>
  <w:style w:type="paragraph" w:styleId="Caption">
    <w:name w:val="caption"/>
    <w:basedOn w:val="Normal"/>
    <w:qFormat/>
    <w:rsid w:val="00277C5C"/>
    <w:pPr>
      <w:suppressLineNumbers/>
      <w:spacing w:before="120" w:after="120"/>
    </w:pPr>
    <w:rPr>
      <w:rFonts w:cs="Mangal"/>
      <w:i/>
      <w:iCs/>
      <w:sz w:val="24"/>
      <w:szCs w:val="24"/>
    </w:rPr>
  </w:style>
  <w:style w:type="paragraph" w:customStyle="1" w:styleId="Index">
    <w:name w:val="Index"/>
    <w:basedOn w:val="Normal"/>
    <w:rsid w:val="00277C5C"/>
    <w:pPr>
      <w:suppressLineNumbers/>
    </w:pPr>
    <w:rPr>
      <w:rFonts w:cs="Mangal"/>
    </w:rPr>
  </w:style>
  <w:style w:type="paragraph" w:styleId="ListParagraph">
    <w:name w:val="List Paragraph"/>
    <w:basedOn w:val="Normal"/>
    <w:qFormat/>
    <w:rsid w:val="00277C5C"/>
    <w:pPr>
      <w:ind w:left="720"/>
      <w:contextualSpacing/>
    </w:pPr>
  </w:style>
  <w:style w:type="paragraph" w:customStyle="1" w:styleId="DraftHeading2">
    <w:name w:val="Draft Heading 2"/>
    <w:basedOn w:val="Normal"/>
    <w:next w:val="Normal"/>
    <w:rsid w:val="00277C5C"/>
    <w:pPr>
      <w:overflowPunct w:val="0"/>
      <w:autoSpaceDE w:val="0"/>
      <w:spacing w:before="120" w:after="0" w:line="240" w:lineRule="auto"/>
      <w:textAlignment w:val="baseline"/>
    </w:pPr>
    <w:rPr>
      <w:rFonts w:ascii="Times New Roman" w:hAnsi="Times New Roman" w:cs="Times New Roman"/>
      <w:sz w:val="24"/>
      <w:szCs w:val="20"/>
    </w:rPr>
  </w:style>
  <w:style w:type="paragraph" w:customStyle="1" w:styleId="DraftHeading3">
    <w:name w:val="Draft Heading 3"/>
    <w:basedOn w:val="Normal"/>
    <w:next w:val="Normal"/>
    <w:rsid w:val="00277C5C"/>
    <w:pPr>
      <w:overflowPunct w:val="0"/>
      <w:autoSpaceDE w:val="0"/>
      <w:spacing w:before="120" w:after="0" w:line="240" w:lineRule="auto"/>
      <w:textAlignment w:val="baseline"/>
    </w:pPr>
    <w:rPr>
      <w:rFonts w:ascii="Times New Roman" w:hAnsi="Times New Roman" w:cs="Times New Roman"/>
      <w:sz w:val="24"/>
      <w:szCs w:val="20"/>
    </w:rPr>
  </w:style>
  <w:style w:type="paragraph" w:styleId="CommentText">
    <w:name w:val="annotation text"/>
    <w:basedOn w:val="Normal"/>
    <w:link w:val="CommentTextChar1"/>
    <w:rsid w:val="00277C5C"/>
    <w:pPr>
      <w:spacing w:line="240" w:lineRule="auto"/>
    </w:pPr>
    <w:rPr>
      <w:sz w:val="20"/>
      <w:szCs w:val="20"/>
    </w:rPr>
  </w:style>
  <w:style w:type="character" w:customStyle="1" w:styleId="CommentTextChar1">
    <w:name w:val="Comment Text Char1"/>
    <w:basedOn w:val="DefaultParagraphFont"/>
    <w:link w:val="CommentText"/>
    <w:rsid w:val="00277C5C"/>
    <w:rPr>
      <w:rFonts w:ascii="Calibri" w:eastAsia="Calibri" w:hAnsi="Calibri" w:cs="Arial"/>
      <w:sz w:val="20"/>
      <w:szCs w:val="20"/>
      <w:lang w:val="en-AU" w:eastAsia="zh-CN"/>
    </w:rPr>
  </w:style>
  <w:style w:type="paragraph" w:styleId="CommentSubject">
    <w:name w:val="annotation subject"/>
    <w:basedOn w:val="CommentText"/>
    <w:next w:val="CommentText"/>
    <w:link w:val="CommentSubjectChar1"/>
    <w:rsid w:val="00277C5C"/>
    <w:rPr>
      <w:b/>
      <w:bCs/>
    </w:rPr>
  </w:style>
  <w:style w:type="character" w:customStyle="1" w:styleId="CommentSubjectChar1">
    <w:name w:val="Comment Subject Char1"/>
    <w:basedOn w:val="CommentTextChar1"/>
    <w:link w:val="CommentSubject"/>
    <w:rsid w:val="00277C5C"/>
    <w:rPr>
      <w:rFonts w:ascii="Calibri" w:eastAsia="Calibri" w:hAnsi="Calibri" w:cs="Arial"/>
      <w:b/>
      <w:bCs/>
      <w:sz w:val="20"/>
      <w:szCs w:val="20"/>
      <w:lang w:val="en-AU" w:eastAsia="zh-CN"/>
    </w:rPr>
  </w:style>
  <w:style w:type="paragraph" w:styleId="BalloonText">
    <w:name w:val="Balloon Text"/>
    <w:basedOn w:val="Normal"/>
    <w:link w:val="BalloonTextChar1"/>
    <w:rsid w:val="00277C5C"/>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rsid w:val="00277C5C"/>
    <w:rPr>
      <w:rFonts w:ascii="Tahoma" w:eastAsia="Calibri" w:hAnsi="Tahoma" w:cs="Tahoma"/>
      <w:sz w:val="16"/>
      <w:szCs w:val="16"/>
      <w:lang w:val="en-AU" w:eastAsia="zh-CN"/>
    </w:rPr>
  </w:style>
  <w:style w:type="paragraph" w:customStyle="1" w:styleId="BodySectionSub">
    <w:name w:val="Body Section (Sub)"/>
    <w:next w:val="Normal"/>
    <w:rsid w:val="00277C5C"/>
    <w:pPr>
      <w:suppressAutoHyphens/>
      <w:overflowPunct w:val="0"/>
      <w:autoSpaceDE w:val="0"/>
      <w:spacing w:before="120"/>
      <w:ind w:left="1361"/>
      <w:textAlignment w:val="baseline"/>
    </w:pPr>
    <w:rPr>
      <w:rFonts w:ascii="Times New Roman" w:eastAsia="Calibri" w:hAnsi="Times New Roman" w:cs="Times New Roman"/>
      <w:szCs w:val="20"/>
      <w:lang w:val="en-AU" w:eastAsia="zh-CN"/>
    </w:rPr>
  </w:style>
  <w:style w:type="paragraph" w:customStyle="1" w:styleId="DraftHeading4">
    <w:name w:val="Draft Heading 4"/>
    <w:basedOn w:val="Normal"/>
    <w:next w:val="Normal"/>
    <w:rsid w:val="00277C5C"/>
    <w:pPr>
      <w:overflowPunct w:val="0"/>
      <w:autoSpaceDE w:val="0"/>
      <w:spacing w:before="120" w:after="0" w:line="240" w:lineRule="auto"/>
      <w:textAlignment w:val="baseline"/>
    </w:pPr>
    <w:rPr>
      <w:rFonts w:ascii="Times New Roman" w:hAnsi="Times New Roman" w:cs="Times New Roman"/>
      <w:sz w:val="24"/>
      <w:szCs w:val="20"/>
    </w:rPr>
  </w:style>
  <w:style w:type="paragraph" w:styleId="Revision">
    <w:name w:val="Revision"/>
    <w:rsid w:val="00277C5C"/>
    <w:pPr>
      <w:suppressAutoHyphens/>
    </w:pPr>
    <w:rPr>
      <w:rFonts w:ascii="Calibri" w:eastAsia="Calibri" w:hAnsi="Calibri" w:cs="Arial"/>
      <w:sz w:val="22"/>
      <w:szCs w:val="22"/>
      <w:lang w:val="en-AU" w:eastAsia="zh-CN"/>
    </w:rPr>
  </w:style>
  <w:style w:type="paragraph" w:styleId="NormalWeb">
    <w:name w:val="Normal (Web)"/>
    <w:basedOn w:val="Normal"/>
    <w:rsid w:val="00277C5C"/>
    <w:pPr>
      <w:spacing w:before="280" w:after="264" w:line="360" w:lineRule="atLeast"/>
    </w:pPr>
    <w:rPr>
      <w:rFonts w:ascii="Times New Roman" w:eastAsia="Times New Roman" w:hAnsi="Times New Roman" w:cs="Times New Roman"/>
      <w:sz w:val="24"/>
      <w:szCs w:val="24"/>
    </w:rPr>
  </w:style>
  <w:style w:type="paragraph" w:customStyle="1" w:styleId="ACNCproformalist">
    <w:name w:val="ACNC_proforma_list"/>
    <w:basedOn w:val="Normal"/>
    <w:rsid w:val="00277C5C"/>
    <w:pPr>
      <w:numPr>
        <w:numId w:val="3"/>
      </w:numPr>
      <w:spacing w:before="120" w:after="0" w:line="240" w:lineRule="auto"/>
    </w:pPr>
  </w:style>
  <w:style w:type="paragraph" w:customStyle="1" w:styleId="ACNClistL">
    <w:name w:val="ACNC_list_L"/>
    <w:basedOn w:val="ListParagraph"/>
    <w:rsid w:val="00277C5C"/>
    <w:pPr>
      <w:numPr>
        <w:numId w:val="9"/>
      </w:numPr>
      <w:spacing w:after="0" w:line="240" w:lineRule="auto"/>
    </w:pPr>
  </w:style>
  <w:style w:type="paragraph" w:customStyle="1" w:styleId="ACNClist3">
    <w:name w:val="ACNC_list_3"/>
    <w:basedOn w:val="ListParagraph"/>
    <w:rsid w:val="00277C5C"/>
    <w:pPr>
      <w:spacing w:after="0" w:line="240" w:lineRule="auto"/>
      <w:ind w:left="0"/>
    </w:pPr>
    <w:rPr>
      <w:bCs/>
    </w:rPr>
  </w:style>
  <w:style w:type="paragraph" w:customStyle="1" w:styleId="ACNCproformasublist">
    <w:name w:val="ACNC_proforma_sublist"/>
    <w:basedOn w:val="ListParagraph"/>
    <w:rsid w:val="00277C5C"/>
    <w:pPr>
      <w:numPr>
        <w:ilvl w:val="1"/>
        <w:numId w:val="2"/>
      </w:numPr>
      <w:spacing w:after="0" w:line="240" w:lineRule="auto"/>
      <w:outlineLvl w:val="1"/>
    </w:pPr>
  </w:style>
  <w:style w:type="paragraph" w:customStyle="1" w:styleId="ACNCproformaH2">
    <w:name w:val="ACNC_proforma_H2"/>
    <w:basedOn w:val="ListParagraph"/>
    <w:rsid w:val="00277C5C"/>
    <w:pPr>
      <w:spacing w:after="0" w:line="240" w:lineRule="auto"/>
      <w:ind w:left="0"/>
    </w:pPr>
    <w:rPr>
      <w:b/>
      <w:bCs/>
      <w:sz w:val="28"/>
      <w:szCs w:val="28"/>
    </w:rPr>
  </w:style>
  <w:style w:type="paragraph" w:customStyle="1" w:styleId="ACNCproformaH3">
    <w:name w:val="ACNC_proforma_H3"/>
    <w:basedOn w:val="ListParagraph"/>
    <w:rsid w:val="00277C5C"/>
    <w:pPr>
      <w:spacing w:after="0" w:line="240" w:lineRule="auto"/>
      <w:ind w:left="0"/>
    </w:pPr>
    <w:rPr>
      <w:b/>
      <w:sz w:val="24"/>
      <w:szCs w:val="24"/>
    </w:rPr>
  </w:style>
  <w:style w:type="paragraph" w:customStyle="1" w:styleId="Style1">
    <w:name w:val="Style1"/>
    <w:basedOn w:val="ListParagraph"/>
    <w:rsid w:val="00277C5C"/>
    <w:pPr>
      <w:numPr>
        <w:ilvl w:val="2"/>
        <w:numId w:val="2"/>
      </w:numPr>
      <w:spacing w:after="0" w:line="240" w:lineRule="auto"/>
      <w:outlineLvl w:val="2"/>
    </w:pPr>
    <w:rPr>
      <w:rFonts w:eastAsia="Times New Roman" w:cs="Times New Roman"/>
    </w:rPr>
  </w:style>
  <w:style w:type="paragraph" w:customStyle="1" w:styleId="ACNCproformalist1">
    <w:name w:val="ACNC_proforma_list1"/>
    <w:basedOn w:val="ListParagraph"/>
    <w:rsid w:val="00277C5C"/>
    <w:pPr>
      <w:numPr>
        <w:numId w:val="11"/>
      </w:numPr>
      <w:tabs>
        <w:tab w:val="left" w:pos="644"/>
      </w:tabs>
      <w:spacing w:after="0" w:line="240" w:lineRule="auto"/>
      <w:ind w:left="644" w:hanging="644"/>
    </w:pPr>
  </w:style>
  <w:style w:type="paragraph" w:customStyle="1" w:styleId="TableContents">
    <w:name w:val="Table Contents"/>
    <w:basedOn w:val="Normal"/>
    <w:rsid w:val="00277C5C"/>
    <w:pPr>
      <w:suppressLineNumbers/>
    </w:pPr>
  </w:style>
  <w:style w:type="paragraph" w:customStyle="1" w:styleId="TableHeading">
    <w:name w:val="Table Heading"/>
    <w:basedOn w:val="TableContents"/>
    <w:rsid w:val="00277C5C"/>
    <w:pPr>
      <w:jc w:val="center"/>
    </w:pPr>
    <w:rPr>
      <w:b/>
      <w:bCs/>
    </w:rPr>
  </w:style>
  <w:style w:type="paragraph" w:customStyle="1" w:styleId="SubclauseText">
    <w:name w:val="Subclause Text"/>
    <w:basedOn w:val="Normal"/>
    <w:rsid w:val="00277C5C"/>
    <w:pPr>
      <w:numPr>
        <w:ilvl w:val="1"/>
        <w:numId w:val="14"/>
      </w:numPr>
      <w:suppressAutoHyphens w:val="0"/>
      <w:spacing w:after="130" w:line="240" w:lineRule="auto"/>
    </w:pPr>
    <w:rPr>
      <w:rFonts w:ascii="Times New Roman" w:eastAsia="Times New Roman" w:hAnsi="Times New Roman" w:cs="Times New Roman"/>
      <w:szCs w:val="20"/>
      <w:lang w:eastAsia="en-AU"/>
    </w:rPr>
  </w:style>
  <w:style w:type="paragraph" w:customStyle="1" w:styleId="ClauseHeading">
    <w:name w:val="Clause Heading"/>
    <w:basedOn w:val="Normal"/>
    <w:next w:val="Normal"/>
    <w:rsid w:val="00277C5C"/>
    <w:pPr>
      <w:keepNext/>
      <w:numPr>
        <w:numId w:val="14"/>
      </w:numPr>
      <w:suppressAutoHyphens w:val="0"/>
      <w:spacing w:before="130" w:after="130" w:line="240" w:lineRule="auto"/>
    </w:pPr>
    <w:rPr>
      <w:rFonts w:ascii="Arial" w:eastAsia="Times New Roman" w:hAnsi="Arial" w:cs="Times New Roman"/>
      <w:b/>
      <w:szCs w:val="20"/>
      <w:lang w:eastAsia="en-AU"/>
    </w:rPr>
  </w:style>
  <w:style w:type="paragraph" w:customStyle="1" w:styleId="ParagraphText">
    <w:name w:val="Paragraph Text"/>
    <w:basedOn w:val="SubclauseText"/>
    <w:rsid w:val="00277C5C"/>
    <w:pPr>
      <w:numPr>
        <w:ilvl w:val="2"/>
      </w:numPr>
    </w:pPr>
  </w:style>
  <w:style w:type="paragraph" w:customStyle="1" w:styleId="SubparagraphText">
    <w:name w:val="Subparagraph Text"/>
    <w:basedOn w:val="ParagraphText"/>
    <w:rsid w:val="00277C5C"/>
    <w:pPr>
      <w:numPr>
        <w:ilvl w:val="3"/>
      </w:numPr>
      <w:tabs>
        <w:tab w:val="left" w:pos="1418"/>
      </w:tabs>
    </w:pPr>
  </w:style>
  <w:style w:type="paragraph" w:styleId="Title">
    <w:name w:val="Title"/>
    <w:basedOn w:val="Normal"/>
    <w:link w:val="TitleChar"/>
    <w:qFormat/>
    <w:rsid w:val="009F7691"/>
    <w:pPr>
      <w:suppressAutoHyphens w:val="0"/>
      <w:spacing w:before="240" w:after="60" w:line="240" w:lineRule="auto"/>
      <w:jc w:val="center"/>
    </w:pPr>
    <w:rPr>
      <w:rFonts w:ascii="Arial" w:eastAsia="Times New Roman" w:hAnsi="Arial" w:cs="Times New Roman"/>
      <w:b/>
      <w:bCs/>
      <w:color w:val="2C7890"/>
      <w:kern w:val="28"/>
      <w:sz w:val="52"/>
      <w:szCs w:val="52"/>
      <w:lang w:eastAsia="en-AU"/>
    </w:rPr>
  </w:style>
  <w:style w:type="character" w:customStyle="1" w:styleId="TitleChar">
    <w:name w:val="Title Char"/>
    <w:basedOn w:val="DefaultParagraphFont"/>
    <w:link w:val="Title"/>
    <w:rsid w:val="009F7691"/>
    <w:rPr>
      <w:rFonts w:ascii="Arial" w:eastAsia="Times New Roman" w:hAnsi="Arial" w:cs="Times New Roman"/>
      <w:b/>
      <w:bCs/>
      <w:color w:val="2C7890"/>
      <w:kern w:val="28"/>
      <w:sz w:val="52"/>
      <w:szCs w:val="52"/>
      <w:lang w:val="en-AU" w:eastAsia="en-AU"/>
    </w:rPr>
  </w:style>
  <w:style w:type="character" w:styleId="PageNumber">
    <w:name w:val="page number"/>
    <w:basedOn w:val="DefaultParagraphFont"/>
    <w:rsid w:val="009F7691"/>
    <w:rPr>
      <w:rFonts w:cs="Times New Roman"/>
    </w:rPr>
  </w:style>
  <w:style w:type="paragraph" w:customStyle="1" w:styleId="Heading1noTOC">
    <w:name w:val="Heading1noTOC"/>
    <w:basedOn w:val="Heading1"/>
    <w:rsid w:val="009F7691"/>
    <w:pPr>
      <w:keepLines w:val="0"/>
      <w:suppressAutoHyphens w:val="0"/>
      <w:spacing w:before="240" w:after="60" w:line="240" w:lineRule="auto"/>
      <w:jc w:val="center"/>
    </w:pPr>
    <w:rPr>
      <w:rFonts w:ascii="Arial Bold" w:eastAsia="Times New Roman" w:hAnsi="Arial Bold" w:cs="Arial"/>
      <w:color w:val="333333"/>
      <w:kern w:val="32"/>
      <w:sz w:val="32"/>
      <w:szCs w:val="32"/>
      <w:lang w:eastAsia="en-US"/>
    </w:rPr>
  </w:style>
  <w:style w:type="paragraph" w:styleId="TOC1">
    <w:name w:val="toc 1"/>
    <w:basedOn w:val="Normal"/>
    <w:next w:val="Normal"/>
    <w:rsid w:val="00690123"/>
    <w:pPr>
      <w:spacing w:before="120" w:after="60"/>
    </w:pPr>
    <w:rPr>
      <w:rFonts w:cs="Calibr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yperlink" Target="http://www.acnc.gov.au/ACNC/Register_my_charity/Who_can_register/What_char_purp/ACNC/Reg/Charitable_purpose.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acnc.gov.au/ACNC/Manage/Reporting/Reporting/ACNC/Report/ReportDue.aspx" TargetMode="Externa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acnc.gov.au/ACNC/Publications/Templates/Example_CharitablePurpose.aspx" TargetMode="External"/><Relationship Id="rId27" Type="http://schemas.openxmlformats.org/officeDocument/2006/relationships/hyperlink" Target="http://acnc.gov.au/ACNC/FTS/Fact_DGR.aspx" TargetMode="External"/><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942B1-F566-480F-AB46-292119E2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8052</Words>
  <Characters>45897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AUSTRALIAN CHARITIES AND NOT-FOR-PROFITS COMMISSION</vt:lpstr>
    </vt:vector>
  </TitlesOfParts>
  <Company>ATO</Company>
  <LinksUpToDate>false</LinksUpToDate>
  <CharactersWithSpaces>53842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CHARITIES AND NOT-FOR-PROFITS COMMISSION</dc:title>
  <dc:creator>ATO</dc:creator>
  <cp:lastModifiedBy>Calham Dower</cp:lastModifiedBy>
  <cp:revision>2</cp:revision>
  <cp:lastPrinted>2014-12-09T21:22:00Z</cp:lastPrinted>
  <dcterms:created xsi:type="dcterms:W3CDTF">2017-05-29T08:26:00Z</dcterms:created>
  <dcterms:modified xsi:type="dcterms:W3CDTF">2017-05-29T08:26:00Z</dcterms:modified>
</cp:coreProperties>
</file>